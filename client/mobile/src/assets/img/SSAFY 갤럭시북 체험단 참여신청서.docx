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B7602" w14:textId="0FB34D54" w:rsidR="00961675" w:rsidRPr="00961675" w:rsidRDefault="006D4072" w:rsidP="00337DA9">
      <w:pPr>
        <w:wordWrap/>
        <w:adjustRightInd w:val="0"/>
        <w:jc w:val="center"/>
        <w:rPr>
          <w:rFonts w:eastAsiaTheme="minorHAnsi"/>
        </w:rPr>
      </w:pPr>
      <w:r>
        <w:rPr>
          <w:rFonts w:eastAsiaTheme="minorHAnsi" w:cs="맑은 고딕" w:hint="eastAsia"/>
          <w:b/>
          <w:bCs/>
          <w:color w:val="000000"/>
          <w:kern w:val="0"/>
          <w:sz w:val="40"/>
          <w:szCs w:val="12"/>
          <w:u w:val="single"/>
        </w:rPr>
        <w:t>S</w:t>
      </w:r>
      <w:r>
        <w:rPr>
          <w:rFonts w:eastAsiaTheme="minorHAnsi" w:cs="맑은 고딕"/>
          <w:b/>
          <w:bCs/>
          <w:color w:val="000000"/>
          <w:kern w:val="0"/>
          <w:sz w:val="40"/>
          <w:szCs w:val="12"/>
          <w:u w:val="single"/>
        </w:rPr>
        <w:t xml:space="preserve">SAFY - </w:t>
      </w:r>
      <w:proofErr w:type="spellStart"/>
      <w:r w:rsidR="009B5AAB" w:rsidRPr="00CF1837">
        <w:rPr>
          <w:rFonts w:eastAsiaTheme="minorHAnsi" w:cs="맑은 고딕" w:hint="eastAsia"/>
          <w:b/>
          <w:bCs/>
          <w:color w:val="000000"/>
          <w:kern w:val="0"/>
          <w:sz w:val="40"/>
          <w:szCs w:val="12"/>
          <w:u w:val="single"/>
        </w:rPr>
        <w:t>갤럭시</w:t>
      </w:r>
      <w:r>
        <w:rPr>
          <w:rFonts w:eastAsiaTheme="minorHAnsi" w:cs="맑은 고딕"/>
          <w:b/>
          <w:bCs/>
          <w:color w:val="000000"/>
          <w:kern w:val="0"/>
          <w:sz w:val="40"/>
          <w:szCs w:val="12"/>
          <w:u w:val="single"/>
        </w:rPr>
        <w:t>북</w:t>
      </w:r>
      <w:proofErr w:type="spellEnd"/>
      <w:r>
        <w:rPr>
          <w:rFonts w:eastAsiaTheme="minorHAnsi" w:cs="맑은 고딕" w:hint="eastAsia"/>
          <w:b/>
          <w:bCs/>
          <w:color w:val="000000"/>
          <w:kern w:val="0"/>
          <w:sz w:val="40"/>
          <w:szCs w:val="12"/>
          <w:u w:val="single"/>
        </w:rPr>
        <w:t xml:space="preserve"> 신모델 </w:t>
      </w:r>
      <w:proofErr w:type="spellStart"/>
      <w:r>
        <w:rPr>
          <w:rFonts w:eastAsiaTheme="minorHAnsi" w:cs="맑은 고딕" w:hint="eastAsia"/>
          <w:b/>
          <w:bCs/>
          <w:color w:val="000000"/>
          <w:kern w:val="0"/>
          <w:sz w:val="40"/>
          <w:szCs w:val="12"/>
          <w:u w:val="single"/>
        </w:rPr>
        <w:t>체험단</w:t>
      </w:r>
      <w:proofErr w:type="spellEnd"/>
      <w:r>
        <w:rPr>
          <w:rFonts w:eastAsiaTheme="minorHAnsi" w:cs="맑은 고딕" w:hint="eastAsia"/>
          <w:b/>
          <w:bCs/>
          <w:color w:val="000000"/>
          <w:kern w:val="0"/>
          <w:sz w:val="40"/>
          <w:szCs w:val="12"/>
          <w:u w:val="single"/>
        </w:rPr>
        <w:t xml:space="preserve"> 신청서</w:t>
      </w:r>
    </w:p>
    <w:p w14:paraId="36073F49" w14:textId="411ED867" w:rsidR="00CF1837" w:rsidRPr="00984EBE" w:rsidRDefault="00984EBE" w:rsidP="00984EBE">
      <w:pPr>
        <w:pStyle w:val="a9"/>
        <w:jc w:val="center"/>
        <w:rPr>
          <w:rFonts w:asciiTheme="minorHAnsi" w:eastAsiaTheme="minorHAnsi" w:hAnsiTheme="minorHAnsi"/>
          <w:sz w:val="20"/>
        </w:rPr>
      </w:pPr>
      <w:r w:rsidRPr="00984EBE">
        <w:rPr>
          <w:rFonts w:asciiTheme="minorHAnsi" w:eastAsiaTheme="minorHAnsi" w:hAnsiTheme="minorHAnsi" w:hint="eastAsia"/>
          <w:sz w:val="20"/>
        </w:rPr>
        <w:t xml:space="preserve">(개인정보 제공 동의서 등 총 </w:t>
      </w:r>
      <w:r w:rsidR="0028623F">
        <w:rPr>
          <w:rFonts w:asciiTheme="minorHAnsi" w:eastAsiaTheme="minorHAnsi" w:hAnsiTheme="minorHAnsi"/>
          <w:sz w:val="20"/>
        </w:rPr>
        <w:t>2</w:t>
      </w:r>
      <w:r w:rsidRPr="00984EBE">
        <w:rPr>
          <w:rFonts w:asciiTheme="minorHAnsi" w:eastAsiaTheme="minorHAnsi" w:hAnsiTheme="minorHAnsi" w:hint="eastAsia"/>
          <w:sz w:val="20"/>
        </w:rPr>
        <w:t>장의 신청서 내용 모두 확인 및 작성 부탁</w:t>
      </w:r>
      <w:r>
        <w:rPr>
          <w:rFonts w:asciiTheme="minorHAnsi" w:eastAsiaTheme="minorHAnsi" w:hAnsiTheme="minorHAnsi" w:hint="eastAsia"/>
          <w:sz w:val="20"/>
        </w:rPr>
        <w:t xml:space="preserve"> </w:t>
      </w:r>
      <w:r w:rsidRPr="00984EBE">
        <w:rPr>
          <w:rFonts w:asciiTheme="minorHAnsi" w:eastAsiaTheme="minorHAnsi" w:hAnsiTheme="minorHAnsi" w:hint="eastAsia"/>
          <w:sz w:val="20"/>
        </w:rPr>
        <w:t>드립니다)</w:t>
      </w:r>
    </w:p>
    <w:tbl>
      <w:tblPr>
        <w:tblW w:w="988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80"/>
        <w:gridCol w:w="1549"/>
        <w:gridCol w:w="2277"/>
        <w:gridCol w:w="1686"/>
        <w:gridCol w:w="15"/>
        <w:gridCol w:w="2379"/>
      </w:tblGrid>
      <w:tr w:rsidR="007F51FB" w:rsidRPr="00521469" w14:paraId="429D2CD7" w14:textId="77777777" w:rsidTr="00C77FC8">
        <w:trPr>
          <w:trHeight w:val="510"/>
          <w:jc w:val="center"/>
        </w:trPr>
        <w:tc>
          <w:tcPr>
            <w:tcW w:w="9886" w:type="dxa"/>
            <w:gridSpan w:val="6"/>
            <w:tcBorders>
              <w:top w:val="single" w:sz="12" w:space="0" w:color="404040"/>
              <w:left w:val="single" w:sz="4" w:space="0" w:color="auto"/>
              <w:bottom w:val="single" w:sz="12" w:space="0" w:color="404040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660E0330" w14:textId="74E80AED" w:rsidR="007F51FB" w:rsidRPr="00521469" w:rsidRDefault="00D4603E" w:rsidP="008D3B66">
            <w:pPr>
              <w:wordWrap/>
              <w:spacing w:line="276" w:lineRule="auto"/>
              <w:jc w:val="left"/>
              <w:rPr>
                <w:rFonts w:eastAsiaTheme="minorHAnsi" w:cs="맑은 고딕"/>
                <w:b/>
                <w:sz w:val="18"/>
                <w:szCs w:val="18"/>
              </w:rPr>
            </w:pPr>
            <w:r w:rsidRPr="00521469">
              <w:rPr>
                <w:rStyle w:val="Char3"/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521469">
              <w:rPr>
                <w:rStyle w:val="Char3"/>
                <w:rFonts w:asciiTheme="minorHAnsi" w:eastAsiaTheme="minorHAnsi" w:hAnsiTheme="minorHAnsi"/>
                <w:sz w:val="18"/>
                <w:szCs w:val="18"/>
              </w:rPr>
              <w:t xml:space="preserve">. </w:t>
            </w:r>
            <w:r w:rsidR="007F51FB" w:rsidRPr="00521469">
              <w:rPr>
                <w:rStyle w:val="Char3"/>
                <w:rFonts w:asciiTheme="minorHAnsi" w:eastAsiaTheme="minorHAnsi" w:hAnsiTheme="minorHAnsi" w:hint="eastAsia"/>
                <w:sz w:val="18"/>
                <w:szCs w:val="18"/>
              </w:rPr>
              <w:t>기본 인적사항</w:t>
            </w:r>
            <w:r w:rsidR="009A457B" w:rsidRPr="00C04572">
              <w:rPr>
                <w:rStyle w:val="Char3"/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="009A457B" w:rsidRPr="00C04572">
              <w:rPr>
                <w:rStyle w:val="Char3"/>
                <w:rFonts w:asciiTheme="minorHAnsi" w:eastAsiaTheme="minorHAnsi" w:hAnsiTheme="minorHAnsi"/>
                <w:b w:val="0"/>
                <w:bCs/>
                <w:color w:val="FF0000"/>
                <w:sz w:val="18"/>
                <w:szCs w:val="18"/>
              </w:rPr>
              <w:t>*</w:t>
            </w:r>
            <w:r w:rsidR="009A457B" w:rsidRPr="00C04572">
              <w:rPr>
                <w:rStyle w:val="Char3"/>
                <w:rFonts w:asciiTheme="minorHAnsi" w:eastAsiaTheme="minorHAnsi" w:hAnsiTheme="minorHAnsi" w:hint="eastAsia"/>
                <w:b w:val="0"/>
                <w:bCs/>
                <w:color w:val="FF0000"/>
                <w:sz w:val="18"/>
                <w:szCs w:val="18"/>
              </w:rPr>
              <w:t>필수 기입</w:t>
            </w:r>
            <w:r w:rsidR="00F4619B">
              <w:rPr>
                <w:rStyle w:val="Char3"/>
                <w:rFonts w:asciiTheme="minorHAnsi" w:eastAsiaTheme="minorHAnsi" w:hAnsiTheme="minorHAnsi" w:hint="eastAsia"/>
                <w:b w:val="0"/>
                <w:bCs/>
                <w:color w:val="FF0000"/>
                <w:sz w:val="18"/>
                <w:szCs w:val="18"/>
              </w:rPr>
              <w:t xml:space="preserve"> </w:t>
            </w:r>
            <w:r w:rsidR="00F4619B">
              <w:rPr>
                <w:rStyle w:val="Char3"/>
                <w:rFonts w:asciiTheme="minorHAnsi" w:eastAsiaTheme="minorHAnsi" w:hAnsiTheme="minorHAnsi"/>
                <w:b w:val="0"/>
                <w:bCs/>
                <w:color w:val="FF0000"/>
                <w:sz w:val="18"/>
                <w:szCs w:val="18"/>
              </w:rPr>
              <w:t xml:space="preserve">/ </w:t>
            </w:r>
            <w:proofErr w:type="spellStart"/>
            <w:r w:rsidR="00F4619B">
              <w:rPr>
                <w:rStyle w:val="Char3"/>
                <w:rFonts w:asciiTheme="minorHAnsi" w:eastAsiaTheme="minorHAnsi" w:hAnsiTheme="minorHAnsi" w:hint="eastAsia"/>
                <w:b w:val="0"/>
                <w:bCs/>
                <w:color w:val="FF0000"/>
                <w:sz w:val="18"/>
                <w:szCs w:val="18"/>
              </w:rPr>
              <w:t>오탈자</w:t>
            </w:r>
            <w:proofErr w:type="spellEnd"/>
            <w:r w:rsidR="00F4619B">
              <w:rPr>
                <w:rStyle w:val="Char3"/>
                <w:rFonts w:asciiTheme="minorHAnsi" w:eastAsiaTheme="minorHAnsi" w:hAnsiTheme="minorHAnsi" w:hint="eastAsia"/>
                <w:b w:val="0"/>
                <w:bCs/>
                <w:color w:val="FF0000"/>
                <w:sz w:val="18"/>
                <w:szCs w:val="18"/>
              </w:rPr>
              <w:t xml:space="preserve"> 확인 필수</w:t>
            </w:r>
          </w:p>
        </w:tc>
      </w:tr>
      <w:tr w:rsidR="00F4619B" w:rsidRPr="00521469" w14:paraId="44E93676" w14:textId="77777777" w:rsidTr="007855F0">
        <w:trPr>
          <w:trHeight w:val="431"/>
          <w:jc w:val="center"/>
        </w:trPr>
        <w:tc>
          <w:tcPr>
            <w:tcW w:w="1980" w:type="dxa"/>
            <w:vMerge w:val="restart"/>
            <w:tcBorders>
              <w:top w:val="single" w:sz="12" w:space="0" w:color="404040"/>
              <w:left w:val="single" w:sz="4" w:space="0" w:color="auto"/>
              <w:right w:val="dotted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5097760E" w14:textId="470EEF4A" w:rsidR="00F4619B" w:rsidRDefault="00F4619B" w:rsidP="00CB5525">
            <w:pPr>
              <w:pStyle w:val="a9"/>
              <w:jc w:val="center"/>
              <w:rPr>
                <w:rFonts w:asciiTheme="minorHAnsi" w:eastAsiaTheme="minorHAnsi" w:hAnsiTheme="minorHAnsi"/>
                <w:color w:val="A6A6A6" w:themeColor="background1" w:themeShade="A6"/>
                <w:sz w:val="18"/>
                <w:szCs w:val="18"/>
              </w:rPr>
            </w:pPr>
            <w:proofErr w:type="gramStart"/>
            <w:r>
              <w:rPr>
                <w:rFonts w:asciiTheme="minorHAnsi" w:eastAsiaTheme="minorHAnsi" w:hAnsiTheme="minorHAnsi" w:hint="eastAsia"/>
                <w:color w:val="A6A6A6" w:themeColor="background1" w:themeShade="A6"/>
                <w:sz w:val="18"/>
                <w:szCs w:val="18"/>
              </w:rPr>
              <w:t>사  진</w:t>
            </w:r>
            <w:proofErr w:type="gramEnd"/>
            <w:r>
              <w:rPr>
                <w:rFonts w:asciiTheme="minorHAnsi" w:eastAsiaTheme="minorHAnsi" w:hAnsiTheme="minorHAnsi" w:hint="eastAsia"/>
                <w:color w:val="A6A6A6" w:themeColor="background1" w:themeShade="A6"/>
                <w:sz w:val="18"/>
                <w:szCs w:val="18"/>
              </w:rPr>
              <w:t xml:space="preserve"> </w:t>
            </w:r>
          </w:p>
          <w:p w14:paraId="22CE1D3B" w14:textId="223746ED" w:rsidR="00F4619B" w:rsidRPr="007855F0" w:rsidRDefault="00F4619B" w:rsidP="00CB5525">
            <w:pPr>
              <w:pStyle w:val="a9"/>
              <w:jc w:val="center"/>
              <w:rPr>
                <w:rFonts w:asciiTheme="minorHAnsi" w:eastAsiaTheme="minorHAnsi" w:hAnsiTheme="minorHAnsi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color w:val="A6A6A6" w:themeColor="background1" w:themeShade="A6"/>
                <w:sz w:val="18"/>
                <w:szCs w:val="18"/>
              </w:rPr>
              <w:t>(</w:t>
            </w:r>
            <w:proofErr w:type="gramStart"/>
            <w:r>
              <w:rPr>
                <w:rFonts w:asciiTheme="minorHAnsi" w:eastAsiaTheme="minorHAnsi" w:hAnsiTheme="minorHAnsi" w:hint="eastAsia"/>
                <w:color w:val="A6A6A6" w:themeColor="background1" w:themeShade="A6"/>
                <w:sz w:val="18"/>
                <w:szCs w:val="18"/>
              </w:rPr>
              <w:t>미부착  가능</w:t>
            </w:r>
            <w:proofErr w:type="gramEnd"/>
            <w:r>
              <w:rPr>
                <w:rFonts w:asciiTheme="minorHAnsi" w:eastAsiaTheme="minorHAnsi" w:hAnsiTheme="minorHAnsi" w:hint="eastAsia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1549" w:type="dxa"/>
            <w:tcBorders>
              <w:top w:val="single" w:sz="12" w:space="0" w:color="404040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58443434" w14:textId="288F5BDA" w:rsidR="00F4619B" w:rsidRPr="00521469" w:rsidRDefault="00F4619B" w:rsidP="008D3B66">
            <w:pPr>
              <w:pStyle w:val="a9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성명</w:t>
            </w:r>
          </w:p>
        </w:tc>
        <w:tc>
          <w:tcPr>
            <w:tcW w:w="2277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B938B94" w14:textId="47B2C18C" w:rsidR="00F4619B" w:rsidRPr="00521469" w:rsidRDefault="00F4619B" w:rsidP="00CB5525">
            <w:pPr>
              <w:pStyle w:val="a9"/>
              <w:rPr>
                <w:rFonts w:asciiTheme="minorHAnsi" w:eastAsia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14:paraId="765E7AB0" w14:textId="7DCFEF30" w:rsidR="00F4619B" w:rsidRPr="00521469" w:rsidRDefault="00F4619B" w:rsidP="00EF0771">
            <w:pPr>
              <w:pStyle w:val="a9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21469">
              <w:rPr>
                <w:rFonts w:asciiTheme="minorHAnsi" w:eastAsiaTheme="minorHAnsi" w:hAnsiTheme="minorHAnsi" w:hint="eastAsia"/>
                <w:sz w:val="18"/>
                <w:szCs w:val="18"/>
              </w:rPr>
              <w:t>생년월일</w:t>
            </w:r>
          </w:p>
        </w:tc>
        <w:tc>
          <w:tcPr>
            <w:tcW w:w="2394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14:paraId="288D0443" w14:textId="17B11088" w:rsidR="00F4619B" w:rsidRPr="0012248F" w:rsidRDefault="00F4619B" w:rsidP="008D3B66">
            <w:pPr>
              <w:pStyle w:val="a9"/>
              <w:jc w:val="center"/>
              <w:rPr>
                <w:rFonts w:asciiTheme="minorHAnsi" w:eastAsiaTheme="minorHAnsi" w:hAnsiTheme="minorHAnsi"/>
                <w:b w:val="0"/>
                <w:color w:val="A6A6A6" w:themeColor="background1" w:themeShade="A6"/>
                <w:sz w:val="18"/>
                <w:szCs w:val="18"/>
              </w:rPr>
            </w:pPr>
            <w:r w:rsidRPr="0012248F">
              <w:rPr>
                <w:rFonts w:asciiTheme="minorHAnsi" w:eastAsiaTheme="minorHAnsi" w:hAnsiTheme="minorHAnsi"/>
                <w:b w:val="0"/>
                <w:color w:val="A6A6A6" w:themeColor="background1" w:themeShade="A6"/>
                <w:sz w:val="18"/>
                <w:szCs w:val="18"/>
              </w:rPr>
              <w:t>20XX – XX - XX</w:t>
            </w:r>
          </w:p>
        </w:tc>
      </w:tr>
      <w:tr w:rsidR="00F4619B" w:rsidRPr="00521469" w14:paraId="66511B38" w14:textId="77777777" w:rsidTr="007855F0">
        <w:trPr>
          <w:trHeight w:val="431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DE41856" w14:textId="77777777" w:rsidR="00F4619B" w:rsidRPr="00521469" w:rsidRDefault="00F4619B" w:rsidP="007F51FB">
            <w:pPr>
              <w:pStyle w:val="a9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49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2864535" w14:textId="2784BEFB" w:rsidR="00F4619B" w:rsidRPr="00521469" w:rsidRDefault="00F4619B" w:rsidP="009B5AAB">
            <w:pPr>
              <w:pStyle w:val="a9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21469">
              <w:rPr>
                <w:rFonts w:asciiTheme="minorHAnsi" w:eastAsiaTheme="minorHAnsi" w:hAnsiTheme="minorHAnsi" w:hint="eastAsia"/>
                <w:sz w:val="18"/>
                <w:szCs w:val="18"/>
              </w:rPr>
              <w:t>연락처</w:t>
            </w:r>
          </w:p>
        </w:tc>
        <w:tc>
          <w:tcPr>
            <w:tcW w:w="227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419AAF0" w14:textId="6E367B2C" w:rsidR="00F4619B" w:rsidRPr="00521469" w:rsidRDefault="00F4619B" w:rsidP="007F51FB">
            <w:pPr>
              <w:pStyle w:val="aa"/>
              <w:jc w:val="center"/>
              <w:rPr>
                <w:rFonts w:asciiTheme="minorHAnsi" w:eastAsiaTheme="minorHAnsi" w:hAnsiTheme="minorHAnsi"/>
                <w:color w:val="7F7F7F" w:themeColor="text1" w:themeTint="80"/>
              </w:rPr>
            </w:pPr>
            <w:r w:rsidRPr="00521469">
              <w:rPr>
                <w:rFonts w:asciiTheme="minorHAnsi" w:eastAsiaTheme="minorHAnsi" w:hAnsiTheme="minorHAnsi" w:hint="eastAsia"/>
                <w:color w:val="A6A6A6" w:themeColor="background1" w:themeShade="A6"/>
              </w:rPr>
              <w:t>휴대폰 번호</w:t>
            </w:r>
          </w:p>
        </w:tc>
        <w:tc>
          <w:tcPr>
            <w:tcW w:w="1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7BFAB3C" w14:textId="0D191293" w:rsidR="00F4619B" w:rsidRPr="00521469" w:rsidRDefault="00F4619B" w:rsidP="00EF0771">
            <w:pPr>
              <w:pStyle w:val="a9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21469">
              <w:rPr>
                <w:rFonts w:asciiTheme="minorHAnsi" w:eastAsiaTheme="minorHAnsi" w:hAnsiTheme="minorHAnsi" w:hint="eastAsia"/>
                <w:sz w:val="18"/>
                <w:szCs w:val="18"/>
              </w:rPr>
              <w:t>이메일 주소</w:t>
            </w:r>
          </w:p>
        </w:tc>
        <w:tc>
          <w:tcPr>
            <w:tcW w:w="239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F18D286" w14:textId="15EA3F69" w:rsidR="00F4619B" w:rsidRPr="00521469" w:rsidRDefault="00F4619B" w:rsidP="00CB5525">
            <w:pPr>
              <w:pStyle w:val="a9"/>
              <w:rPr>
                <w:rFonts w:asciiTheme="minorHAnsi" w:eastAsiaTheme="minorHAnsi" w:hAnsiTheme="minorHAnsi"/>
                <w:b w:val="0"/>
                <w:sz w:val="18"/>
                <w:szCs w:val="18"/>
              </w:rPr>
            </w:pPr>
          </w:p>
        </w:tc>
      </w:tr>
      <w:tr w:rsidR="00F4619B" w:rsidRPr="00521469" w14:paraId="01D80515" w14:textId="77777777" w:rsidTr="007855F0">
        <w:trPr>
          <w:trHeight w:val="431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8E2A8E" w14:textId="77777777" w:rsidR="00F4619B" w:rsidRPr="00521469" w:rsidRDefault="00F4619B" w:rsidP="007F51FB">
            <w:pPr>
              <w:pStyle w:val="a9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549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903630C" w14:textId="698AC311" w:rsidR="00F4619B" w:rsidRPr="00521469" w:rsidRDefault="00F4619B" w:rsidP="007F51FB">
            <w:pPr>
              <w:pStyle w:val="a9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S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SAFY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기수 </w:t>
            </w:r>
          </w:p>
        </w:tc>
        <w:tc>
          <w:tcPr>
            <w:tcW w:w="227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8D855AB" w14:textId="51626046" w:rsidR="00F4619B" w:rsidRPr="00521469" w:rsidRDefault="00F4619B" w:rsidP="00CB5525">
            <w:pPr>
              <w:pStyle w:val="aa"/>
              <w:rPr>
                <w:rFonts w:asciiTheme="minorHAnsi" w:eastAsiaTheme="minorHAnsi" w:hAnsiTheme="minorHAnsi"/>
              </w:rPr>
            </w:pPr>
          </w:p>
        </w:tc>
        <w:tc>
          <w:tcPr>
            <w:tcW w:w="1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4E5B6CB8" w14:textId="0B6A5CCA" w:rsidR="00F4619B" w:rsidRPr="00521469" w:rsidRDefault="00F4619B" w:rsidP="00EF0771">
            <w:pPr>
              <w:pStyle w:val="aa"/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SSAFY</w:t>
            </w:r>
            <w:r>
              <w:rPr>
                <w:rFonts w:asciiTheme="minorHAnsi" w:eastAsiaTheme="minorHAnsi" w:hAnsiTheme="minorHAnsi"/>
                <w:b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</w:rPr>
              <w:t>교육 지역</w:t>
            </w:r>
          </w:p>
        </w:tc>
        <w:tc>
          <w:tcPr>
            <w:tcW w:w="239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14:paraId="11FBBEEB" w14:textId="666044D8" w:rsidR="00F4619B" w:rsidRPr="00521469" w:rsidRDefault="00F4619B" w:rsidP="00CB5525">
            <w:pPr>
              <w:pStyle w:val="aa"/>
              <w:ind w:right="860"/>
              <w:rPr>
                <w:rFonts w:asciiTheme="minorHAnsi" w:eastAsiaTheme="minorHAnsi" w:hAnsiTheme="minorHAnsi"/>
                <w:b/>
                <w:bCs/>
              </w:rPr>
            </w:pPr>
          </w:p>
        </w:tc>
      </w:tr>
      <w:tr w:rsidR="001C4D24" w:rsidRPr="00521469" w14:paraId="52B12B31" w14:textId="77777777" w:rsidTr="00C77FC8">
        <w:trPr>
          <w:trHeight w:val="510"/>
          <w:jc w:val="center"/>
        </w:trPr>
        <w:tc>
          <w:tcPr>
            <w:tcW w:w="9886" w:type="dxa"/>
            <w:gridSpan w:val="6"/>
            <w:tcBorders>
              <w:top w:val="single" w:sz="12" w:space="0" w:color="404040"/>
              <w:left w:val="single" w:sz="4" w:space="0" w:color="auto"/>
              <w:bottom w:val="single" w:sz="12" w:space="0" w:color="404040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4B35314D" w14:textId="5525153A" w:rsidR="00AC0B78" w:rsidRPr="00AC0B78" w:rsidRDefault="00CB5525" w:rsidP="00CF1837">
            <w:pPr>
              <w:wordWrap/>
              <w:spacing w:line="276" w:lineRule="auto"/>
              <w:rPr>
                <w:rFonts w:eastAsiaTheme="minorHAnsi" w:cs="맑은 고딕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eastAsiaTheme="minorHAnsi" w:cs="맑은 고딕"/>
                <w:b/>
                <w:sz w:val="18"/>
                <w:szCs w:val="18"/>
              </w:rPr>
              <w:t>2</w:t>
            </w:r>
            <w:r w:rsidR="00D4603E" w:rsidRPr="00521469">
              <w:rPr>
                <w:rFonts w:eastAsiaTheme="minorHAnsi" w:cs="맑은 고딕"/>
                <w:b/>
                <w:sz w:val="18"/>
                <w:szCs w:val="18"/>
              </w:rPr>
              <w:t xml:space="preserve">. </w:t>
            </w:r>
            <w:r w:rsidR="007B288B" w:rsidRPr="00521469">
              <w:rPr>
                <w:rFonts w:eastAsiaTheme="minorHAnsi" w:cs="맑은 고딕" w:hint="eastAsia"/>
                <w:b/>
                <w:sz w:val="18"/>
                <w:szCs w:val="18"/>
              </w:rPr>
              <w:t>개인</w:t>
            </w:r>
            <w:r>
              <w:rPr>
                <w:rFonts w:eastAsiaTheme="minorHAnsi" w:cs="맑은 고딕" w:hint="eastAsia"/>
                <w:b/>
                <w:sz w:val="18"/>
                <w:szCs w:val="18"/>
              </w:rPr>
              <w:t xml:space="preserve"> </w:t>
            </w:r>
            <w:r w:rsidR="00BC23DC" w:rsidRPr="00521469">
              <w:rPr>
                <w:rFonts w:eastAsiaTheme="minorHAnsi" w:cs="맑은 고딕"/>
                <w:b/>
                <w:sz w:val="18"/>
                <w:szCs w:val="18"/>
              </w:rPr>
              <w:t>SNS</w:t>
            </w:r>
            <w:r w:rsidR="007B288B" w:rsidRPr="00521469">
              <w:rPr>
                <w:rFonts w:eastAsiaTheme="minorHAnsi" w:cs="맑은 고딕"/>
                <w:b/>
                <w:sz w:val="18"/>
                <w:szCs w:val="18"/>
              </w:rPr>
              <w:t xml:space="preserve"> </w:t>
            </w:r>
            <w:r w:rsidR="007B288B" w:rsidRPr="00521469">
              <w:rPr>
                <w:rFonts w:eastAsiaTheme="minorHAnsi" w:cs="맑은 고딕" w:hint="eastAsia"/>
                <w:b/>
                <w:sz w:val="18"/>
                <w:szCs w:val="18"/>
              </w:rPr>
              <w:t>계정</w:t>
            </w:r>
            <w:r>
              <w:rPr>
                <w:rFonts w:eastAsiaTheme="minorHAnsi" w:cs="맑은 고딕" w:hint="eastAsia"/>
                <w:b/>
                <w:sz w:val="18"/>
                <w:szCs w:val="18"/>
              </w:rPr>
              <w:t xml:space="preserve"> </w:t>
            </w:r>
            <w:r w:rsidR="00BC23DC" w:rsidRPr="00521469">
              <w:rPr>
                <w:rFonts w:eastAsiaTheme="minorHAnsi" w:cs="맑은 고딕"/>
                <w:b/>
                <w:sz w:val="18"/>
                <w:szCs w:val="18"/>
              </w:rPr>
              <w:t xml:space="preserve"> </w:t>
            </w:r>
            <w:r w:rsidR="00C04572" w:rsidRPr="00C04572">
              <w:rPr>
                <w:rStyle w:val="Char3"/>
                <w:rFonts w:asciiTheme="minorHAnsi" w:eastAsiaTheme="minorHAnsi" w:hAnsiTheme="minorHAnsi"/>
                <w:b w:val="0"/>
                <w:bCs/>
                <w:color w:val="FF0000"/>
                <w:sz w:val="18"/>
                <w:szCs w:val="18"/>
              </w:rPr>
              <w:t>*1개</w:t>
            </w:r>
            <w:r w:rsidR="00C04572">
              <w:rPr>
                <w:rStyle w:val="Char3"/>
                <w:rFonts w:asciiTheme="minorHAnsi" w:eastAsiaTheme="minorHAnsi" w:hAnsiTheme="minorHAnsi" w:hint="eastAsia"/>
                <w:b w:val="0"/>
                <w:bCs/>
                <w:color w:val="FF0000"/>
                <w:sz w:val="18"/>
                <w:szCs w:val="18"/>
              </w:rPr>
              <w:t xml:space="preserve"> </w:t>
            </w:r>
            <w:r w:rsidR="00C04572" w:rsidRPr="00C04572">
              <w:rPr>
                <w:rStyle w:val="Char3"/>
                <w:rFonts w:asciiTheme="minorHAnsi" w:eastAsiaTheme="minorHAnsi" w:hAnsiTheme="minorHAnsi"/>
                <w:b w:val="0"/>
                <w:bCs/>
                <w:color w:val="FF0000"/>
                <w:sz w:val="18"/>
                <w:szCs w:val="18"/>
              </w:rPr>
              <w:t>이상 작성, 실제 후기 콘텐츠 업로드할 SNS 기입 필수</w:t>
            </w:r>
            <w:r w:rsidR="00AC0B78">
              <w:rPr>
                <w:rStyle w:val="Char3"/>
                <w:rFonts w:asciiTheme="minorHAnsi" w:eastAsiaTheme="minorHAnsi" w:hAnsiTheme="minorHAnsi" w:hint="eastAsia"/>
                <w:b w:val="0"/>
                <w:bCs/>
                <w:color w:val="FF0000"/>
                <w:sz w:val="18"/>
                <w:szCs w:val="18"/>
              </w:rPr>
              <w:t xml:space="preserve"> (인스타그램,</w:t>
            </w:r>
            <w:r w:rsidR="00AC0B78">
              <w:rPr>
                <w:rStyle w:val="Char3"/>
                <w:rFonts w:asciiTheme="minorHAnsi" w:eastAsiaTheme="minorHAnsi" w:hAnsiTheme="minorHAnsi"/>
                <w:b w:val="0"/>
                <w:bCs/>
                <w:color w:val="FF0000"/>
                <w:sz w:val="18"/>
                <w:szCs w:val="18"/>
              </w:rPr>
              <w:t xml:space="preserve"> </w:t>
            </w:r>
            <w:r w:rsidR="00AC0B78">
              <w:rPr>
                <w:rStyle w:val="Char3"/>
                <w:rFonts w:asciiTheme="minorHAnsi" w:eastAsiaTheme="minorHAnsi" w:hAnsiTheme="minorHAnsi" w:hint="eastAsia"/>
                <w:b w:val="0"/>
                <w:bCs/>
                <w:color w:val="FF0000"/>
                <w:sz w:val="18"/>
                <w:szCs w:val="18"/>
              </w:rPr>
              <w:t>유튜브,</w:t>
            </w:r>
            <w:r w:rsidR="00AC0B78">
              <w:rPr>
                <w:rStyle w:val="Char3"/>
                <w:rFonts w:asciiTheme="minorHAnsi" w:eastAsiaTheme="minorHAnsi" w:hAnsiTheme="minorHAnsi"/>
                <w:b w:val="0"/>
                <w:bCs/>
                <w:color w:val="FF0000"/>
                <w:sz w:val="18"/>
                <w:szCs w:val="18"/>
              </w:rPr>
              <w:t xml:space="preserve"> </w:t>
            </w:r>
            <w:r w:rsidR="00AC0B78">
              <w:rPr>
                <w:rStyle w:val="Char3"/>
                <w:rFonts w:asciiTheme="minorHAnsi" w:eastAsiaTheme="minorHAnsi" w:hAnsiTheme="minorHAnsi" w:hint="eastAsia"/>
                <w:b w:val="0"/>
                <w:bCs/>
                <w:color w:val="FF0000"/>
                <w:sz w:val="18"/>
                <w:szCs w:val="18"/>
              </w:rPr>
              <w:t>블로그 등 자유)</w:t>
            </w:r>
          </w:p>
        </w:tc>
      </w:tr>
      <w:tr w:rsidR="00337DA9" w:rsidRPr="00521469" w14:paraId="409F9318" w14:textId="77777777" w:rsidTr="009B6B47">
        <w:trPr>
          <w:trHeight w:val="431"/>
          <w:jc w:val="center"/>
        </w:trPr>
        <w:tc>
          <w:tcPr>
            <w:tcW w:w="1980" w:type="dxa"/>
            <w:tcBorders>
              <w:top w:val="single" w:sz="12" w:space="0" w:color="404040"/>
              <w:left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DBE5F1" w:themeFill="accent1" w:themeFillTint="33"/>
            <w:tcMar>
              <w:top w:w="57" w:type="dxa"/>
            </w:tcMar>
            <w:vAlign w:val="center"/>
          </w:tcPr>
          <w:p w14:paraId="71D2D6EE" w14:textId="0ADC042A" w:rsidR="00337DA9" w:rsidRPr="00521469" w:rsidRDefault="00337DA9" w:rsidP="001C4D24">
            <w:pPr>
              <w:pStyle w:val="a9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521469">
              <w:rPr>
                <w:rFonts w:asciiTheme="minorHAnsi" w:eastAsiaTheme="minorHAnsi" w:hAnsiTheme="minorHAnsi" w:hint="eastAsia"/>
                <w:sz w:val="18"/>
                <w:szCs w:val="18"/>
              </w:rPr>
              <w:t>채널명</w:t>
            </w:r>
            <w:proofErr w:type="spellEnd"/>
          </w:p>
        </w:tc>
        <w:tc>
          <w:tcPr>
            <w:tcW w:w="5527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DBE5F1" w:themeFill="accent1" w:themeFillTint="33"/>
            <w:tcMar>
              <w:top w:w="57" w:type="dxa"/>
              <w:left w:w="85" w:type="dxa"/>
              <w:right w:w="0" w:type="dxa"/>
            </w:tcMar>
            <w:vAlign w:val="center"/>
          </w:tcPr>
          <w:p w14:paraId="14ADDA44" w14:textId="77777777" w:rsidR="00337DA9" w:rsidRPr="00521469" w:rsidRDefault="00337DA9" w:rsidP="00E418D5">
            <w:pPr>
              <w:pStyle w:val="a9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21469">
              <w:rPr>
                <w:rFonts w:asciiTheme="minorHAnsi" w:eastAsiaTheme="minorHAnsi" w:hAnsiTheme="minorHAnsi"/>
                <w:sz w:val="18"/>
                <w:szCs w:val="18"/>
              </w:rPr>
              <w:t>URL</w:t>
            </w:r>
          </w:p>
        </w:tc>
        <w:tc>
          <w:tcPr>
            <w:tcW w:w="2379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4D5941A" w14:textId="6B239276" w:rsidR="00337DA9" w:rsidRPr="00521469" w:rsidRDefault="00CB5525" w:rsidP="00E418D5">
            <w:pPr>
              <w:pStyle w:val="a9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팔로워수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구독자수</w:t>
            </w:r>
            <w:proofErr w:type="spellEnd"/>
          </w:p>
        </w:tc>
      </w:tr>
      <w:tr w:rsidR="00337DA9" w:rsidRPr="00521469" w14:paraId="21436535" w14:textId="77777777" w:rsidTr="009B6B47">
        <w:trPr>
          <w:trHeight w:val="431"/>
          <w:jc w:val="center"/>
        </w:trPr>
        <w:tc>
          <w:tcPr>
            <w:tcW w:w="1980" w:type="dxa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2ADEB12" w14:textId="4EF8A68D" w:rsidR="00337DA9" w:rsidRPr="00521469" w:rsidRDefault="00337DA9" w:rsidP="00E418D5">
            <w:pPr>
              <w:pStyle w:val="a9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52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2EFEAFA" w14:textId="77777777" w:rsidR="00337DA9" w:rsidRPr="00521469" w:rsidRDefault="00337DA9" w:rsidP="00C62316">
            <w:pPr>
              <w:pStyle w:val="a9"/>
              <w:ind w:right="180"/>
              <w:jc w:val="center"/>
              <w:rPr>
                <w:rFonts w:asciiTheme="minorHAnsi" w:eastAsia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237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93CEE" w14:textId="6FD6EA85" w:rsidR="00337DA9" w:rsidRPr="00521469" w:rsidRDefault="00337DA9" w:rsidP="00C62316">
            <w:pPr>
              <w:pStyle w:val="a9"/>
              <w:ind w:right="180"/>
              <w:jc w:val="center"/>
              <w:rPr>
                <w:rFonts w:asciiTheme="minorHAnsi" w:eastAsiaTheme="minorHAnsi" w:hAnsiTheme="minorHAnsi"/>
                <w:b w:val="0"/>
                <w:sz w:val="18"/>
                <w:szCs w:val="18"/>
              </w:rPr>
            </w:pPr>
          </w:p>
        </w:tc>
      </w:tr>
      <w:tr w:rsidR="00337DA9" w:rsidRPr="00521469" w14:paraId="3FA6B8F3" w14:textId="77777777" w:rsidTr="009B6B47">
        <w:trPr>
          <w:trHeight w:val="431"/>
          <w:jc w:val="center"/>
        </w:trPr>
        <w:tc>
          <w:tcPr>
            <w:tcW w:w="1980" w:type="dxa"/>
            <w:tcBorders>
              <w:top w:val="dotted" w:sz="2" w:space="0" w:color="auto"/>
              <w:left w:val="single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945D120" w14:textId="341A4025" w:rsidR="00337DA9" w:rsidRPr="00521469" w:rsidRDefault="00337DA9" w:rsidP="00E418D5">
            <w:pPr>
              <w:pStyle w:val="a9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527" w:type="dxa"/>
            <w:gridSpan w:val="4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B53FB27" w14:textId="77777777" w:rsidR="00337DA9" w:rsidRPr="00521469" w:rsidRDefault="00337DA9" w:rsidP="00C62316">
            <w:pPr>
              <w:pStyle w:val="a9"/>
              <w:ind w:right="180"/>
              <w:jc w:val="center"/>
              <w:rPr>
                <w:rFonts w:asciiTheme="minorHAnsi" w:eastAsia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2379" w:type="dxa"/>
            <w:tcBorders>
              <w:top w:val="dotted" w:sz="2" w:space="0" w:color="auto"/>
              <w:left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4897" w14:textId="3DCF0DDF" w:rsidR="00337DA9" w:rsidRPr="00521469" w:rsidRDefault="00337DA9" w:rsidP="00C62316">
            <w:pPr>
              <w:pStyle w:val="a9"/>
              <w:ind w:right="180"/>
              <w:jc w:val="center"/>
              <w:rPr>
                <w:rFonts w:asciiTheme="minorHAnsi" w:eastAsiaTheme="minorHAnsi" w:hAnsiTheme="minorHAnsi"/>
                <w:b w:val="0"/>
                <w:sz w:val="18"/>
                <w:szCs w:val="18"/>
              </w:rPr>
            </w:pPr>
          </w:p>
        </w:tc>
      </w:tr>
    </w:tbl>
    <w:p w14:paraId="7DCE1C0B" w14:textId="6716D7E4" w:rsidR="007E05B1" w:rsidRPr="00122353" w:rsidRDefault="007E05B1" w:rsidP="008A1CC1">
      <w:pPr>
        <w:wordWrap/>
        <w:adjustRightInd w:val="0"/>
        <w:jc w:val="left"/>
        <w:rPr>
          <w:rFonts w:ascii="맑은 고딕" w:eastAsia="맑은 고딕" w:hAnsi="맑은 고딕"/>
          <w:b/>
          <w:bCs/>
          <w:color w:val="000000"/>
          <w:sz w:val="18"/>
          <w:shd w:val="clear" w:color="auto" w:fill="FFFFFF"/>
        </w:rPr>
      </w:pPr>
    </w:p>
    <w:tbl>
      <w:tblPr>
        <w:tblW w:w="9895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895"/>
      </w:tblGrid>
      <w:tr w:rsidR="007E05B1" w:rsidRPr="00521469" w14:paraId="3ACE680C" w14:textId="77777777" w:rsidTr="00C37C9A">
        <w:trPr>
          <w:trHeight w:val="431"/>
          <w:jc w:val="center"/>
        </w:trPr>
        <w:tc>
          <w:tcPr>
            <w:tcW w:w="9895" w:type="dxa"/>
            <w:tcBorders>
              <w:top w:val="single" w:sz="12" w:space="0" w:color="auto"/>
              <w:left w:val="single" w:sz="4" w:space="0" w:color="auto"/>
              <w:bottom w:val="single" w:sz="12" w:space="0" w:color="404040"/>
              <w:right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2FE68D7B" w14:textId="784C6504" w:rsidR="007E05B1" w:rsidRPr="00521469" w:rsidRDefault="00CB5525" w:rsidP="00C37C9A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3</w:t>
            </w:r>
            <w:r w:rsidR="007E05B1" w:rsidRPr="00521469">
              <w:rPr>
                <w:rFonts w:asciiTheme="minorHAnsi" w:eastAsiaTheme="minorHAnsi" w:hAnsiTheme="minorHAns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갤럭시북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신모델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체험단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지원 동기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아래 지정된 공간내 작성)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</w:tc>
      </w:tr>
      <w:tr w:rsidR="007E05B1" w:rsidRPr="00521469" w14:paraId="4E4C39C3" w14:textId="77777777" w:rsidTr="00984EBE">
        <w:trPr>
          <w:trHeight w:val="6582"/>
          <w:jc w:val="center"/>
        </w:trPr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</w:tcMar>
            <w:vAlign w:val="center"/>
          </w:tcPr>
          <w:p w14:paraId="797DEE46" w14:textId="77777777" w:rsidR="007E05B1" w:rsidRPr="00CB5525" w:rsidRDefault="007E05B1" w:rsidP="00C37C9A">
            <w:pPr>
              <w:pStyle w:val="a9"/>
              <w:rPr>
                <w:rFonts w:asciiTheme="minorHAnsi" w:eastAsiaTheme="minorHAnsi" w:hAnsiTheme="minorHAnsi"/>
                <w:b w:val="0"/>
                <w:color w:val="A6A6A6" w:themeColor="background1" w:themeShade="A6"/>
                <w:sz w:val="20"/>
                <w:szCs w:val="18"/>
              </w:rPr>
            </w:pPr>
            <w:r w:rsidRPr="00CB5525">
              <w:rPr>
                <w:rFonts w:asciiTheme="minorHAnsi" w:eastAsiaTheme="minorHAnsi" w:hAnsiTheme="minorHAnsi"/>
                <w:b w:val="0"/>
                <w:color w:val="A6A6A6" w:themeColor="background1" w:themeShade="A6"/>
                <w:sz w:val="20"/>
                <w:szCs w:val="18"/>
              </w:rPr>
              <w:t>(내용)</w:t>
            </w:r>
          </w:p>
          <w:p w14:paraId="6F2AEDA3" w14:textId="77777777" w:rsidR="007E05B1" w:rsidRPr="00CB5525" w:rsidRDefault="007E05B1" w:rsidP="00C37C9A">
            <w:pPr>
              <w:pStyle w:val="a9"/>
              <w:rPr>
                <w:rFonts w:asciiTheme="minorHAnsi" w:eastAsiaTheme="minorHAnsi" w:hAnsiTheme="minorHAnsi"/>
                <w:b w:val="0"/>
                <w:color w:val="A6A6A6" w:themeColor="background1" w:themeShade="A6"/>
                <w:sz w:val="20"/>
                <w:szCs w:val="18"/>
              </w:rPr>
            </w:pPr>
          </w:p>
          <w:p w14:paraId="5CEB69F1" w14:textId="402045EC" w:rsidR="007E05B1" w:rsidRPr="00521469" w:rsidRDefault="007E05B1" w:rsidP="00CB5525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B5525">
              <w:rPr>
                <w:rFonts w:asciiTheme="minorHAnsi" w:eastAsiaTheme="minorHAnsi" w:hAnsiTheme="minorHAnsi" w:hint="eastAsia"/>
                <w:b w:val="0"/>
                <w:color w:val="A6A6A6" w:themeColor="background1" w:themeShade="A6"/>
                <w:sz w:val="20"/>
                <w:szCs w:val="18"/>
              </w:rPr>
              <w:t>※</w:t>
            </w:r>
            <w:r w:rsidRPr="00CB5525">
              <w:rPr>
                <w:rFonts w:asciiTheme="minorHAnsi" w:eastAsiaTheme="minorHAnsi" w:hAnsiTheme="minorHAnsi"/>
                <w:b w:val="0"/>
                <w:color w:val="A6A6A6" w:themeColor="background1" w:themeShade="A6"/>
                <w:sz w:val="20"/>
                <w:szCs w:val="18"/>
              </w:rPr>
              <w:t xml:space="preserve"> 폰트 크기</w:t>
            </w:r>
            <w:r w:rsidR="00CB5525" w:rsidRPr="00CB5525">
              <w:rPr>
                <w:rFonts w:asciiTheme="minorHAnsi" w:eastAsiaTheme="minorHAnsi" w:hAnsiTheme="minorHAnsi" w:hint="eastAsia"/>
                <w:b w:val="0"/>
                <w:color w:val="A6A6A6" w:themeColor="background1" w:themeShade="A6"/>
                <w:sz w:val="20"/>
                <w:szCs w:val="18"/>
              </w:rPr>
              <w:t xml:space="preserve"> 변경 가능 </w:t>
            </w:r>
          </w:p>
        </w:tc>
      </w:tr>
    </w:tbl>
    <w:p w14:paraId="4F4756AB" w14:textId="652E9753" w:rsidR="009D6F95" w:rsidRPr="009D6F95" w:rsidRDefault="009D6F95" w:rsidP="009649CA">
      <w:pPr>
        <w:widowControl/>
        <w:wordWrap/>
        <w:autoSpaceDE/>
        <w:autoSpaceDN/>
        <w:ind w:firstLineChars="157" w:firstLine="283"/>
        <w:jc w:val="left"/>
        <w:rPr>
          <w:rFonts w:ascii="맑은 고딕" w:eastAsia="맑은 고딕" w:hAnsi="맑은 고딕"/>
          <w:b/>
          <w:bCs/>
          <w:color w:val="000000"/>
          <w:sz w:val="18"/>
          <w:shd w:val="clear" w:color="auto" w:fill="FFFFFF"/>
        </w:rPr>
      </w:pPr>
      <w:proofErr w:type="gramStart"/>
      <w:r w:rsidRPr="009D6F95">
        <w:rPr>
          <w:rFonts w:ascii="맑은 고딕" w:eastAsia="맑은 고딕" w:hAnsi="맑은 고딕" w:hint="eastAsia"/>
          <w:b/>
          <w:bCs/>
          <w:color w:val="000000"/>
          <w:sz w:val="18"/>
          <w:shd w:val="clear" w:color="auto" w:fill="FFFFFF"/>
        </w:rPr>
        <w:t>[</w:t>
      </w:r>
      <w:r w:rsidRPr="009D6F95">
        <w:rPr>
          <w:rFonts w:ascii="맑은 고딕" w:eastAsia="맑은 고딕" w:hAnsi="맑은 고딕"/>
          <w:b/>
          <w:bCs/>
          <w:color w:val="000000"/>
          <w:sz w:val="18"/>
          <w:shd w:val="clear" w:color="auto" w:fill="FFFFFF"/>
        </w:rPr>
        <w:t xml:space="preserve"> </w:t>
      </w:r>
      <w:r w:rsidRPr="009D6F95">
        <w:rPr>
          <w:rFonts w:ascii="맑은 고딕" w:eastAsia="맑은 고딕" w:hAnsi="맑은 고딕" w:hint="eastAsia"/>
          <w:b/>
          <w:bCs/>
          <w:color w:val="000000"/>
          <w:sz w:val="18"/>
          <w:shd w:val="clear" w:color="auto" w:fill="FFFFFF"/>
        </w:rPr>
        <w:t>유의</w:t>
      </w:r>
      <w:proofErr w:type="gramEnd"/>
      <w:r w:rsidRPr="009D6F95">
        <w:rPr>
          <w:rFonts w:ascii="맑은 고딕" w:eastAsia="맑은 고딕" w:hAnsi="맑은 고딕" w:hint="eastAsia"/>
          <w:b/>
          <w:bCs/>
          <w:color w:val="000000"/>
          <w:sz w:val="18"/>
          <w:shd w:val="clear" w:color="auto" w:fill="FFFFFF"/>
        </w:rPr>
        <w:t xml:space="preserve"> 사항 </w:t>
      </w:r>
      <w:r w:rsidRPr="009D6F95">
        <w:rPr>
          <w:rFonts w:ascii="맑은 고딕" w:eastAsia="맑은 고딕" w:hAnsi="맑은 고딕"/>
          <w:b/>
          <w:bCs/>
          <w:color w:val="000000"/>
          <w:sz w:val="18"/>
          <w:shd w:val="clear" w:color="auto" w:fill="FFFFFF"/>
        </w:rPr>
        <w:t>]</w:t>
      </w:r>
    </w:p>
    <w:p w14:paraId="1674B871" w14:textId="02919580" w:rsidR="00AA04CC" w:rsidRPr="0027255E" w:rsidRDefault="00AA04CC" w:rsidP="009649CA">
      <w:pPr>
        <w:pStyle w:val="ae"/>
        <w:numPr>
          <w:ilvl w:val="0"/>
          <w:numId w:val="15"/>
        </w:numPr>
        <w:ind w:leftChars="0" w:rightChars="130" w:right="260" w:hanging="76"/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</w:pPr>
      <w:r w:rsidRPr="0027255E"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  <w:t xml:space="preserve">수집된 개인정보는 </w:t>
      </w:r>
      <w:proofErr w:type="spellStart"/>
      <w:r w:rsidR="00CB5525"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>체험단</w:t>
      </w:r>
      <w:proofErr w:type="spellEnd"/>
      <w:r w:rsidR="00CB5525"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 xml:space="preserve"> </w:t>
      </w:r>
      <w:r w:rsidRPr="0027255E"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  <w:t xml:space="preserve">선정을 위한 최소한의 정보로 </w:t>
      </w:r>
      <w:r w:rsidR="000755AC"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>개인정보 수집∙이용 동의서상 보유∙이용기간 종료 시</w:t>
      </w:r>
      <w:r w:rsidR="00984EBE"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 xml:space="preserve"> 폐기</w:t>
      </w:r>
      <w:del w:id="0" w:author="개인정보보호사무국" w:date="2023-02-08T15:29:00Z">
        <w:r w:rsidR="00984EBE" w:rsidDel="000755AC">
          <w:rPr>
            <w:rFonts w:ascii="맑은 고딕" w:eastAsia="맑은 고딕" w:hAnsi="맑은 고딕" w:hint="eastAsia"/>
            <w:color w:val="000000"/>
            <w:sz w:val="16"/>
            <w:szCs w:val="18"/>
            <w:shd w:val="clear" w:color="auto" w:fill="FFFFFF"/>
          </w:rPr>
          <w:delText xml:space="preserve"> </w:delText>
        </w:r>
      </w:del>
      <w:r w:rsidR="00984EBE"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>됩니다.</w:t>
      </w:r>
      <w:r w:rsidR="00984EBE"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  <w:t xml:space="preserve"> </w:t>
      </w:r>
    </w:p>
    <w:p w14:paraId="61B1CAEA" w14:textId="12E5F7D2" w:rsidR="00543119" w:rsidRPr="0027255E" w:rsidRDefault="00984EBE" w:rsidP="009649CA">
      <w:pPr>
        <w:pStyle w:val="ae"/>
        <w:numPr>
          <w:ilvl w:val="0"/>
          <w:numId w:val="15"/>
        </w:numPr>
        <w:ind w:leftChars="0" w:rightChars="130" w:right="260" w:hanging="76"/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 xml:space="preserve">본 </w:t>
      </w:r>
      <w:proofErr w:type="spellStart"/>
      <w:r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>체험단</w:t>
      </w:r>
      <w:proofErr w:type="spellEnd"/>
      <w:r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 xml:space="preserve"> </w:t>
      </w:r>
      <w:r w:rsidR="00543119" w:rsidRPr="0027255E"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  <w:t>모집, 활동 및 상세</w:t>
      </w:r>
      <w:r w:rsidR="007F0498"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 xml:space="preserve"> </w:t>
      </w:r>
      <w:r w:rsidR="00543119" w:rsidRPr="0027255E"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  <w:t>일정은 당사의 사정에 따라 예고</w:t>
      </w:r>
      <w:r w:rsidR="007F0498"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 xml:space="preserve"> </w:t>
      </w:r>
      <w:r w:rsidR="00543119" w:rsidRPr="0027255E"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  <w:t>없이 중단 또는 변경될 수 있습니다.</w:t>
      </w:r>
    </w:p>
    <w:p w14:paraId="0A765D4B" w14:textId="172CFBF7" w:rsidR="00984EBE" w:rsidRDefault="00984EBE" w:rsidP="009649CA">
      <w:pPr>
        <w:pStyle w:val="ae"/>
        <w:numPr>
          <w:ilvl w:val="0"/>
          <w:numId w:val="15"/>
        </w:numPr>
        <w:ind w:leftChars="0" w:rightChars="130" w:right="260" w:hanging="76"/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 xml:space="preserve">체험단 선정 결과는 </w:t>
      </w:r>
      <w:r w:rsidR="00543119" w:rsidRPr="0027255E"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  <w:t>입력해</w:t>
      </w:r>
      <w:r w:rsidR="00EF1A87" w:rsidRPr="0027255E"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 xml:space="preserve"> </w:t>
      </w:r>
      <w:r w:rsidR="00543119" w:rsidRPr="0027255E"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  <w:t>주신 개인정보에 따라 개별적으로 연락드릴 예정이며, 개인정보 수집 · 이용에 미동의</w:t>
      </w:r>
      <w:r w:rsidR="007F0498"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 xml:space="preserve"> </w:t>
      </w:r>
      <w:r w:rsidR="00543119" w:rsidRPr="0027255E"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  <w:t xml:space="preserve">시 개별 연락 불가로 </w:t>
      </w:r>
    </w:p>
    <w:p w14:paraId="6A606C99" w14:textId="63F3E4DF" w:rsidR="002E7C62" w:rsidRDefault="00984EBE" w:rsidP="00984EBE">
      <w:pPr>
        <w:ind w:left="284" w:rightChars="130" w:right="260" w:firstLineChars="100" w:firstLine="160"/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>선정</w:t>
      </w:r>
      <w:r w:rsidR="00543119" w:rsidRPr="00984EBE"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  <w:t xml:space="preserve">이 취소될 수 있다. </w:t>
      </w:r>
    </w:p>
    <w:p w14:paraId="28DF3CD2" w14:textId="081E602C" w:rsidR="002E7C62" w:rsidRPr="002E7C62" w:rsidRDefault="002E7C62" w:rsidP="003C6D43">
      <w:pPr>
        <w:pStyle w:val="ae"/>
        <w:numPr>
          <w:ilvl w:val="0"/>
          <w:numId w:val="15"/>
        </w:numPr>
        <w:ind w:leftChars="0" w:rightChars="130" w:right="260" w:hanging="76"/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16"/>
          <w:szCs w:val="18"/>
          <w:shd w:val="clear" w:color="auto" w:fill="FFFFFF"/>
        </w:rPr>
        <w:t>제출 내용에 허위가 있는 경우에는 선정이 취소될 수 있습니다.</w:t>
      </w:r>
    </w:p>
    <w:p w14:paraId="3EB601E0" w14:textId="77777777" w:rsidR="002E7C62" w:rsidRPr="00984EBE" w:rsidRDefault="002E7C62" w:rsidP="00386A96">
      <w:pPr>
        <w:pStyle w:val="ae"/>
        <w:ind w:leftChars="0" w:left="360" w:rightChars="130" w:right="260"/>
        <w:rPr>
          <w:rFonts w:ascii="맑은 고딕" w:eastAsia="맑은 고딕" w:hAnsi="맑은 고딕"/>
          <w:color w:val="000000"/>
          <w:sz w:val="16"/>
          <w:szCs w:val="18"/>
          <w:shd w:val="clear" w:color="auto" w:fill="FFFFFF"/>
        </w:rPr>
      </w:pPr>
    </w:p>
    <w:p w14:paraId="7AFB20C3" w14:textId="7BC9298F" w:rsidR="00E418D5" w:rsidRPr="00EA1027" w:rsidRDefault="00B11E62" w:rsidP="00543119">
      <w:pPr>
        <w:wordWrap/>
        <w:adjustRightInd w:val="0"/>
        <w:ind w:left="360"/>
        <w:jc w:val="center"/>
        <w:rPr>
          <w:rFonts w:eastAsiaTheme="minorHAnsi" w:cs="맑은 고딕"/>
          <w:b/>
          <w:bCs/>
          <w:color w:val="000000"/>
          <w:kern w:val="0"/>
          <w:sz w:val="28"/>
          <w:szCs w:val="10"/>
          <w:u w:val="single"/>
        </w:rPr>
      </w:pPr>
      <w:r>
        <w:rPr>
          <w:rFonts w:eastAsiaTheme="minorHAnsi" w:cs="맑은 고딕"/>
          <w:b/>
          <w:bCs/>
          <w:noProof/>
          <w:color w:val="000000"/>
          <w:kern w:val="0"/>
          <w:sz w:val="28"/>
          <w:szCs w:val="1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0A4F378" wp14:editId="262886D4">
                <wp:simplePos x="0" y="0"/>
                <wp:positionH relativeFrom="column">
                  <wp:posOffset>5678805</wp:posOffset>
                </wp:positionH>
                <wp:positionV relativeFrom="page">
                  <wp:posOffset>419100</wp:posOffset>
                </wp:positionV>
                <wp:extent cx="831850" cy="491490"/>
                <wp:effectExtent l="1905" t="0" r="4445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F5EA8" w14:textId="68FC194D" w:rsidR="00340A91" w:rsidRPr="004F51A8" w:rsidRDefault="00340A91" w:rsidP="00EB7850">
                            <w:pPr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F51A8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별첨 </w:t>
                            </w:r>
                            <w:r w:rsidRPr="004F51A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1.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0A4F3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15pt;margin-top:33pt;width:65.5pt;height:38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" stroked="f">
                <v:textbox>
                  <w:txbxContent>
                    <w:p w14:paraId="127F5EA8" w14:textId="68FC194D" w:rsidR="00340A91" w:rsidRPr="004F51A8" w:rsidRDefault="00340A91" w:rsidP="00EB7850">
                      <w:pPr>
                        <w:jc w:val="righ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4F51A8">
                        <w:rPr>
                          <w:rFonts w:hint="eastAsia"/>
                          <w:b/>
                          <w:bCs/>
                          <w:sz w:val="22"/>
                          <w:szCs w:val="22"/>
                        </w:rPr>
                        <w:t xml:space="preserve">별첨 </w:t>
                      </w:r>
                      <w:r w:rsidRPr="004F51A8">
                        <w:rPr>
                          <w:b/>
                          <w:bCs/>
                          <w:sz w:val="22"/>
                          <w:szCs w:val="22"/>
                        </w:rPr>
                        <w:t xml:space="preserve">1.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47A5" w:rsidRPr="00EA1027">
        <w:rPr>
          <w:rFonts w:eastAsiaTheme="minorHAnsi" w:cs="맑은 고딕" w:hint="eastAsia"/>
          <w:b/>
          <w:bCs/>
          <w:color w:val="000000"/>
          <w:kern w:val="0"/>
          <w:sz w:val="28"/>
          <w:szCs w:val="10"/>
          <w:u w:val="single"/>
        </w:rPr>
        <w:t xml:space="preserve">개인정보 </w:t>
      </w:r>
      <w:proofErr w:type="spellStart"/>
      <w:r w:rsidR="007947A5" w:rsidRPr="00EA1027">
        <w:rPr>
          <w:rFonts w:eastAsiaTheme="minorHAnsi" w:cs="맑은 고딕" w:hint="eastAsia"/>
          <w:b/>
          <w:bCs/>
          <w:color w:val="000000"/>
          <w:kern w:val="0"/>
          <w:sz w:val="28"/>
          <w:szCs w:val="10"/>
          <w:u w:val="single"/>
        </w:rPr>
        <w:t>수집·이용</w:t>
      </w:r>
      <w:proofErr w:type="spellEnd"/>
      <w:r w:rsidR="007947A5" w:rsidRPr="00EA1027">
        <w:rPr>
          <w:rFonts w:eastAsiaTheme="minorHAnsi" w:cs="맑은 고딕" w:hint="eastAsia"/>
          <w:b/>
          <w:bCs/>
          <w:color w:val="000000"/>
          <w:kern w:val="0"/>
          <w:sz w:val="28"/>
          <w:szCs w:val="10"/>
          <w:u w:val="single"/>
        </w:rPr>
        <w:t xml:space="preserve"> 동의서</w:t>
      </w:r>
    </w:p>
    <w:p w14:paraId="7425E42C" w14:textId="037659FF" w:rsidR="007947A5" w:rsidRPr="007B2E37" w:rsidRDefault="007B2E37" w:rsidP="007947A5">
      <w:pPr>
        <w:wordWrap/>
        <w:adjustRightInd w:val="0"/>
        <w:jc w:val="center"/>
        <w:rPr>
          <w:rFonts w:eastAsiaTheme="minorHAnsi" w:cs="맑은 고딕"/>
          <w:b/>
          <w:color w:val="000000"/>
          <w:kern w:val="0"/>
          <w:sz w:val="24"/>
          <w:szCs w:val="8"/>
        </w:rPr>
      </w:pPr>
      <w:r>
        <w:rPr>
          <w:rFonts w:eastAsiaTheme="minorHAnsi" w:cs="맑은 고딕"/>
          <w:b/>
          <w:bCs/>
          <w:color w:val="000000"/>
          <w:kern w:val="0"/>
          <w:sz w:val="24"/>
          <w:szCs w:val="8"/>
        </w:rPr>
        <w:t xml:space="preserve">     </w:t>
      </w:r>
      <w:r w:rsidR="007947A5" w:rsidRPr="007B2E37">
        <w:rPr>
          <w:rFonts w:eastAsiaTheme="minorHAnsi" w:cs="맑은 고딕" w:hint="eastAsia"/>
          <w:b/>
          <w:bCs/>
          <w:color w:val="000000"/>
          <w:kern w:val="0"/>
          <w:sz w:val="24"/>
          <w:szCs w:val="8"/>
        </w:rPr>
        <w:t>(</w:t>
      </w:r>
      <w:proofErr w:type="spellStart"/>
      <w:r w:rsidR="007947A5" w:rsidRPr="007B2E37">
        <w:rPr>
          <w:rFonts w:eastAsiaTheme="minorHAnsi" w:cs="맑은 고딕" w:hint="eastAsia"/>
          <w:b/>
          <w:bCs/>
          <w:color w:val="000000"/>
          <w:kern w:val="0"/>
          <w:sz w:val="24"/>
          <w:szCs w:val="8"/>
        </w:rPr>
        <w:t>갤럭시</w:t>
      </w:r>
      <w:r w:rsidR="00984EBE" w:rsidRPr="007B2E37">
        <w:rPr>
          <w:rFonts w:eastAsiaTheme="minorHAnsi" w:cs="맑은 고딕" w:hint="eastAsia"/>
          <w:b/>
          <w:bCs/>
          <w:color w:val="000000"/>
          <w:kern w:val="0"/>
          <w:sz w:val="24"/>
          <w:szCs w:val="8"/>
        </w:rPr>
        <w:t>북</w:t>
      </w:r>
      <w:proofErr w:type="spellEnd"/>
      <w:r w:rsidR="00984EBE" w:rsidRPr="007B2E37">
        <w:rPr>
          <w:rFonts w:eastAsiaTheme="minorHAnsi" w:cs="맑은 고딕" w:hint="eastAsia"/>
          <w:b/>
          <w:bCs/>
          <w:color w:val="000000"/>
          <w:kern w:val="0"/>
          <w:sz w:val="24"/>
          <w:szCs w:val="8"/>
        </w:rPr>
        <w:t xml:space="preserve"> 신모델 </w:t>
      </w:r>
      <w:proofErr w:type="spellStart"/>
      <w:r w:rsidR="00984EBE" w:rsidRPr="007B2E37">
        <w:rPr>
          <w:rFonts w:eastAsiaTheme="minorHAnsi" w:cs="맑은 고딕" w:hint="eastAsia"/>
          <w:b/>
          <w:bCs/>
          <w:color w:val="000000"/>
          <w:kern w:val="0"/>
          <w:sz w:val="24"/>
          <w:szCs w:val="8"/>
        </w:rPr>
        <w:t>체험단</w:t>
      </w:r>
      <w:proofErr w:type="spellEnd"/>
      <w:r w:rsidR="00984EBE" w:rsidRPr="007B2E37">
        <w:rPr>
          <w:rFonts w:eastAsiaTheme="minorHAnsi" w:cs="맑은 고딕" w:hint="eastAsia"/>
          <w:b/>
          <w:bCs/>
          <w:color w:val="000000"/>
          <w:kern w:val="0"/>
          <w:sz w:val="24"/>
          <w:szCs w:val="8"/>
        </w:rPr>
        <w:t xml:space="preserve"> </w:t>
      </w:r>
      <w:r w:rsidR="00195899" w:rsidRPr="007B2E37">
        <w:rPr>
          <w:rFonts w:eastAsiaTheme="minorHAnsi" w:cs="맑은 고딕" w:hint="eastAsia"/>
          <w:b/>
          <w:bCs/>
          <w:color w:val="000000"/>
          <w:kern w:val="0"/>
          <w:sz w:val="24"/>
          <w:szCs w:val="8"/>
        </w:rPr>
        <w:t>지원</w:t>
      </w:r>
      <w:r w:rsidR="00757A23" w:rsidRPr="007B2E37">
        <w:rPr>
          <w:rFonts w:eastAsiaTheme="minorHAnsi" w:cs="맑은 고딕" w:hint="eastAsia"/>
          <w:b/>
          <w:bCs/>
          <w:color w:val="000000"/>
          <w:kern w:val="0"/>
          <w:sz w:val="24"/>
          <w:szCs w:val="8"/>
        </w:rPr>
        <w:t xml:space="preserve"> </w:t>
      </w:r>
      <w:proofErr w:type="spellStart"/>
      <w:r w:rsidR="00757A23" w:rsidRPr="007B2E37">
        <w:rPr>
          <w:rFonts w:eastAsiaTheme="minorHAnsi" w:cs="맑은 고딕" w:hint="eastAsia"/>
          <w:b/>
          <w:bCs/>
          <w:color w:val="000000"/>
          <w:kern w:val="0"/>
          <w:sz w:val="24"/>
          <w:szCs w:val="8"/>
        </w:rPr>
        <w:t>신청</w:t>
      </w:r>
      <w:r w:rsidR="007947A5" w:rsidRPr="007B2E37">
        <w:rPr>
          <w:rFonts w:eastAsiaTheme="minorHAnsi" w:cs="맑은 고딕" w:hint="eastAsia"/>
          <w:b/>
          <w:bCs/>
          <w:color w:val="000000"/>
          <w:kern w:val="0"/>
          <w:sz w:val="24"/>
          <w:szCs w:val="8"/>
        </w:rPr>
        <w:t>용</w:t>
      </w:r>
      <w:proofErr w:type="spellEnd"/>
      <w:r w:rsidR="007947A5" w:rsidRPr="007B2E37">
        <w:rPr>
          <w:rFonts w:eastAsiaTheme="minorHAnsi" w:cs="맑은 고딕" w:hint="eastAsia"/>
          <w:b/>
          <w:bCs/>
          <w:color w:val="000000"/>
          <w:kern w:val="0"/>
          <w:sz w:val="24"/>
          <w:szCs w:val="8"/>
        </w:rPr>
        <w:t>)</w:t>
      </w:r>
    </w:p>
    <w:p w14:paraId="336E5F82" w14:textId="77777777" w:rsidR="00E56F64" w:rsidRPr="00984EBE" w:rsidRDefault="00E56F64" w:rsidP="00E56F64">
      <w:pPr>
        <w:wordWrap/>
        <w:adjustRightInd w:val="0"/>
        <w:jc w:val="center"/>
        <w:rPr>
          <w:rFonts w:eastAsiaTheme="minorHAnsi"/>
          <w:color w:val="000000"/>
          <w:sz w:val="18"/>
          <w:shd w:val="clear" w:color="auto" w:fill="FFFFFF"/>
        </w:rPr>
      </w:pPr>
    </w:p>
    <w:p w14:paraId="0A6A2E59" w14:textId="2678064A" w:rsidR="00EA1027" w:rsidRDefault="00E56F64" w:rsidP="00F014C3">
      <w:pPr>
        <w:wordWrap/>
        <w:adjustRightInd w:val="0"/>
        <w:jc w:val="left"/>
        <w:rPr>
          <w:rFonts w:ascii="맑은 고딕" w:eastAsia="맑은 고딕" w:hAnsi="맑은 고딕" w:cs="Arial"/>
          <w:color w:val="000000" w:themeColor="text1"/>
        </w:rPr>
      </w:pPr>
      <w:r w:rsidRPr="00C04F04">
        <w:rPr>
          <w:rFonts w:eastAsiaTheme="minorHAnsi" w:hint="eastAsia"/>
          <w:color w:val="000000"/>
          <w:shd w:val="clear" w:color="auto" w:fill="FFFFFF"/>
        </w:rPr>
        <w:t>삼성전자</w:t>
      </w:r>
      <w:r w:rsidRPr="00C04F04">
        <w:rPr>
          <w:rFonts w:eastAsiaTheme="minorHAnsi"/>
          <w:color w:val="000000"/>
          <w:shd w:val="clear" w:color="auto" w:fill="FFFFFF"/>
        </w:rPr>
        <w:t xml:space="preserve"> 주식회사(이하 ‘회사’라 합니다)는 </w:t>
      </w:r>
      <w:proofErr w:type="spellStart"/>
      <w:r w:rsidR="00912DE9" w:rsidRPr="00C04F04">
        <w:rPr>
          <w:rFonts w:eastAsiaTheme="minorHAnsi" w:hint="eastAsia"/>
          <w:color w:val="000000"/>
          <w:shd w:val="clear" w:color="auto" w:fill="FFFFFF"/>
        </w:rPr>
        <w:t>갤럭시</w:t>
      </w:r>
      <w:r w:rsidR="00984EBE">
        <w:rPr>
          <w:rFonts w:eastAsiaTheme="minorHAnsi" w:hint="eastAsia"/>
          <w:color w:val="000000"/>
          <w:shd w:val="clear" w:color="auto" w:fill="FFFFFF"/>
        </w:rPr>
        <w:t>북</w:t>
      </w:r>
      <w:proofErr w:type="spellEnd"/>
      <w:r w:rsidR="00984EBE">
        <w:rPr>
          <w:rFonts w:eastAsiaTheme="minorHAnsi" w:hint="eastAsia"/>
          <w:color w:val="000000"/>
          <w:shd w:val="clear" w:color="auto" w:fill="FFFFFF"/>
        </w:rPr>
        <w:t xml:space="preserve"> 신모델 </w:t>
      </w:r>
      <w:proofErr w:type="spellStart"/>
      <w:r w:rsidR="00984EBE">
        <w:rPr>
          <w:rFonts w:eastAsiaTheme="minorHAnsi" w:hint="eastAsia"/>
          <w:color w:val="000000"/>
          <w:shd w:val="clear" w:color="auto" w:fill="FFFFFF"/>
        </w:rPr>
        <w:t>체험단</w:t>
      </w:r>
      <w:proofErr w:type="spellEnd"/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="001579BF">
        <w:rPr>
          <w:rFonts w:eastAsiaTheme="minorHAnsi" w:hint="eastAsia"/>
          <w:color w:val="000000"/>
          <w:shd w:val="clear" w:color="auto" w:fill="FFFFFF"/>
        </w:rPr>
        <w:t>지원자</w:t>
      </w:r>
      <w:r w:rsidRPr="00C04F04">
        <w:rPr>
          <w:rFonts w:eastAsiaTheme="minorHAnsi" w:hint="eastAsia"/>
          <w:color w:val="000000"/>
          <w:shd w:val="clear" w:color="auto" w:fill="FFFFFF"/>
        </w:rPr>
        <w:t>로부터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아래와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같은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개인정보를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수집하고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있습니다</w:t>
      </w:r>
      <w:r w:rsidRPr="00C04F04">
        <w:rPr>
          <w:rFonts w:eastAsiaTheme="minorHAnsi"/>
          <w:color w:val="000000"/>
          <w:shd w:val="clear" w:color="auto" w:fill="FFFFFF"/>
        </w:rPr>
        <w:t>.</w:t>
      </w:r>
      <w:r w:rsidR="00F014C3">
        <w:rPr>
          <w:rFonts w:eastAsiaTheme="minorHAnsi"/>
          <w:color w:val="000000"/>
          <w:shd w:val="clear" w:color="auto" w:fill="FFFFFF"/>
        </w:rPr>
        <w:t xml:space="preserve"> </w:t>
      </w:r>
      <w:r w:rsidR="00EA1027" w:rsidRPr="00261D28">
        <w:rPr>
          <w:rFonts w:ascii="맑은 고딕" w:eastAsia="맑은 고딕" w:hAnsi="맑은 고딕" w:cs="Arial" w:hint="eastAsia"/>
          <w:color w:val="000000" w:themeColor="text1"/>
        </w:rPr>
        <w:t xml:space="preserve">이용자는 </w:t>
      </w:r>
      <w:r w:rsidR="00EA1027" w:rsidRPr="00261D28">
        <w:rPr>
          <w:rFonts w:ascii="맑은 고딕" w:eastAsia="맑은 고딕" w:hAnsi="맑은 고딕" w:cs="Arial"/>
          <w:color w:val="000000" w:themeColor="text1"/>
        </w:rPr>
        <w:t>본 개인정보 수집·이용 동의서에 따른 동의 시, '필요한 최소한의 정보 외의 개인정보' 수집·이용에 동의하지 아니할 권리가 있습니다.</w:t>
      </w:r>
    </w:p>
    <w:p w14:paraId="65961488" w14:textId="200AE434" w:rsidR="00386A96" w:rsidRPr="00386A96" w:rsidRDefault="00386A96" w:rsidP="00F014C3">
      <w:pPr>
        <w:wordWrap/>
        <w:adjustRightInd w:val="0"/>
        <w:jc w:val="left"/>
        <w:rPr>
          <w:rFonts w:ascii="맑은 고딕" w:eastAsia="맑은 고딕" w:hAnsi="맑은 고딕" w:cs="Arial"/>
        </w:rPr>
      </w:pPr>
      <w:r w:rsidRPr="00386A96">
        <w:rPr>
          <w:rFonts w:ascii="맑은 고딕" w:eastAsia="맑은 고딕" w:hAnsi="맑은 고딕" w:hint="eastAsia"/>
        </w:rPr>
        <w:t>개인정보 처리에 대한 상세한 사항은 </w:t>
      </w:r>
      <w:r>
        <w:rPr>
          <w:rFonts w:ascii="맑은 고딕" w:eastAsia="맑은 고딕" w:hAnsi="맑은 고딕" w:hint="eastAsia"/>
        </w:rPr>
        <w:t>삼성닷컴</w:t>
      </w:r>
      <w:r w:rsidRPr="00386A96">
        <w:rPr>
          <w:rFonts w:ascii="맑은 고딕" w:eastAsia="맑은 고딕" w:hAnsi="맑은 고딕"/>
        </w:rPr>
        <w:t xml:space="preserve"> </w:t>
      </w:r>
      <w:r w:rsidRPr="00386A96">
        <w:rPr>
          <w:rFonts w:ascii="맑은 고딕" w:eastAsia="맑은 고딕" w:hAnsi="맑은 고딕" w:hint="eastAsia"/>
        </w:rPr>
        <w:t>홈페이지</w:t>
      </w:r>
      <w:r w:rsidRPr="00386A96">
        <w:rPr>
          <w:rFonts w:ascii="맑은 고딕" w:eastAsia="맑은 고딕" w:hAnsi="맑은 고딕"/>
        </w:rPr>
        <w:t>(http</w:t>
      </w:r>
      <w:r>
        <w:rPr>
          <w:rFonts w:ascii="맑은 고딕" w:eastAsia="맑은 고딕" w:hAnsi="맑은 고딕" w:hint="eastAsia"/>
        </w:rPr>
        <w:t>s</w:t>
      </w:r>
      <w:r w:rsidRPr="00386A96">
        <w:rPr>
          <w:rFonts w:ascii="맑은 고딕" w:eastAsia="맑은 고딕" w:hAnsi="맑은 고딕"/>
        </w:rPr>
        <w:t>://www.</w:t>
      </w:r>
      <w:r>
        <w:rPr>
          <w:rFonts w:ascii="맑은 고딕" w:eastAsia="맑은 고딕" w:hAnsi="맑은 고딕" w:hint="eastAsia"/>
        </w:rPr>
        <w:t>samsung.com/sec</w:t>
      </w:r>
      <w:r w:rsidRPr="00386A96">
        <w:rPr>
          <w:rFonts w:ascii="맑은 고딕" w:eastAsia="맑은 고딕" w:hAnsi="맑은 고딕"/>
        </w:rPr>
        <w:t>)</w:t>
      </w:r>
      <w:r w:rsidRPr="00386A96">
        <w:rPr>
          <w:rFonts w:ascii="맑은 고딕" w:eastAsia="맑은 고딕" w:hAnsi="맑은 고딕" w:hint="eastAsia"/>
        </w:rPr>
        <w:t>에 공개한</w:t>
      </w:r>
      <w:r w:rsidRPr="00386A96">
        <w:rPr>
          <w:rFonts w:hint="eastAsia"/>
        </w:rPr>
        <w:t xml:space="preserve"> </w:t>
      </w:r>
      <w:r w:rsidRPr="00B63DF7">
        <w:rPr>
          <w:rFonts w:ascii="맑은 고딕" w:eastAsia="맑은 고딕" w:hAnsi="맑은 고딕" w:hint="eastAsia"/>
          <w:color w:val="000000" w:themeColor="text1"/>
        </w:rPr>
        <w:t>'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삼성닷컴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이벤트 </w:t>
      </w:r>
      <w:r w:rsidRPr="00B63DF7">
        <w:rPr>
          <w:rFonts w:ascii="맑은 고딕" w:eastAsia="맑은 고딕" w:hAnsi="맑은 고딕" w:hint="eastAsia"/>
          <w:color w:val="000000" w:themeColor="text1"/>
        </w:rPr>
        <w:t>개인정보처리방침'을</w:t>
      </w:r>
      <w:r w:rsidRPr="00B63DF7">
        <w:rPr>
          <w:rFonts w:ascii="맑은 고딕" w:eastAsia="맑은 고딕" w:hAnsi="맑은 고딕" w:hint="eastAsia"/>
        </w:rPr>
        <w:t xml:space="preserve"> 참조하십시오.</w:t>
      </w:r>
      <w:r w:rsidRPr="00B63DF7">
        <w:rPr>
          <w:rFonts w:ascii="맑은 고딕" w:eastAsia="맑은 고딕" w:hAnsi="맑은 고딕" w:hint="eastAsia"/>
          <w:b/>
          <w:bCs/>
        </w:rPr>
        <w:t> </w:t>
      </w:r>
      <w:r w:rsidRPr="00B63DF7">
        <w:rPr>
          <w:rFonts w:ascii="맑은 고딕" w:eastAsia="맑은 고딕" w:hAnsi="맑은 고딕" w:hint="eastAsia"/>
        </w:rPr>
        <w:t>다만, 본 동의서 내용과 상충되는 부분은 본 동의서의 내용이 우선합니다.</w:t>
      </w:r>
    </w:p>
    <w:p w14:paraId="5C4593D5" w14:textId="77777777" w:rsidR="00F014C3" w:rsidRPr="00386A96" w:rsidRDefault="00F014C3" w:rsidP="00E56F64">
      <w:pPr>
        <w:wordWrap/>
        <w:adjustRightInd w:val="0"/>
        <w:jc w:val="left"/>
        <w:rPr>
          <w:rFonts w:eastAsiaTheme="minorHAnsi"/>
          <w:sz w:val="18"/>
          <w:shd w:val="clear" w:color="auto" w:fill="FFFFFF"/>
        </w:rPr>
      </w:pPr>
    </w:p>
    <w:p w14:paraId="39C23D83" w14:textId="79C7262C" w:rsidR="00E56F64" w:rsidRPr="00C04F04" w:rsidRDefault="00F4619B" w:rsidP="00E56F64">
      <w:pPr>
        <w:wordWrap/>
        <w:adjustRightInd w:val="0"/>
        <w:jc w:val="left"/>
        <w:rPr>
          <w:rFonts w:eastAsia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01AFA">
        <w:rPr>
          <w:rFonts w:eastAsiaTheme="minorHAnsi" w:cs="Arial" w:hint="eastAsia"/>
          <w:b/>
          <w:color w:val="222222"/>
          <w:sz w:val="24"/>
          <w:szCs w:val="24"/>
        </w:rPr>
        <w:t>▣</w:t>
      </w:r>
      <w:r w:rsidR="00E56F64" w:rsidRPr="00F01AFA">
        <w:rPr>
          <w:rFonts w:eastAsia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개인정보 </w:t>
      </w:r>
      <w:r w:rsidR="002E476F" w:rsidRPr="00F01AFA">
        <w:rPr>
          <w:rFonts w:eastAsiaTheme="minorHAnsi" w:hint="eastAsia"/>
          <w:b/>
          <w:bCs/>
          <w:color w:val="000000" w:themeColor="text1"/>
          <w:sz w:val="24"/>
          <w:szCs w:val="24"/>
          <w:shd w:val="clear" w:color="auto" w:fill="FFFFFF"/>
        </w:rPr>
        <w:t xml:space="preserve">필수항목 </w:t>
      </w:r>
      <w:r w:rsidR="00E56F64" w:rsidRPr="00F01AFA">
        <w:rPr>
          <w:rFonts w:eastAsiaTheme="minorHAnsi"/>
          <w:b/>
          <w:bCs/>
          <w:color w:val="000000" w:themeColor="text1"/>
          <w:sz w:val="24"/>
          <w:szCs w:val="24"/>
          <w:shd w:val="clear" w:color="auto" w:fill="FFFFFF"/>
        </w:rPr>
        <w:t>수집∙이용 동의</w:t>
      </w:r>
      <w:r w:rsidR="00E56F64" w:rsidRPr="00C04F04">
        <w:rPr>
          <w:rFonts w:eastAsia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4C8360B" w14:textId="1EA4D120" w:rsidR="00AA71D7" w:rsidRPr="00386A96" w:rsidRDefault="004A3FD0" w:rsidP="00E56F64">
      <w:pPr>
        <w:wordWrap/>
        <w:adjustRightInd w:val="0"/>
        <w:jc w:val="left"/>
        <w:rPr>
          <w:rFonts w:eastAsiaTheme="minorHAnsi"/>
          <w:b/>
          <w:bCs/>
          <w:color w:val="000000"/>
          <w:u w:val="single"/>
          <w:shd w:val="clear" w:color="auto" w:fill="FFFFFF"/>
        </w:rPr>
      </w:pPr>
      <w:r w:rsidRPr="00C04F04">
        <w:rPr>
          <w:rFonts w:eastAsiaTheme="minorHAnsi" w:hint="eastAsia"/>
          <w:color w:val="000000"/>
          <w:shd w:val="clear" w:color="auto" w:fill="FFFFFF"/>
        </w:rPr>
        <w:t>※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귀하께서는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필수항목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수집</w:t>
      </w:r>
      <w:r w:rsidRPr="00C04F04">
        <w:rPr>
          <w:rFonts w:eastAsiaTheme="minorHAnsi"/>
          <w:color w:val="000000"/>
          <w:shd w:val="clear" w:color="auto" w:fill="FFFFFF"/>
        </w:rPr>
        <w:t>·</w:t>
      </w:r>
      <w:r w:rsidRPr="00C04F04">
        <w:rPr>
          <w:rFonts w:eastAsiaTheme="minorHAnsi" w:hint="eastAsia"/>
          <w:color w:val="000000"/>
          <w:shd w:val="clear" w:color="auto" w:fill="FFFFFF"/>
        </w:rPr>
        <w:t>이용에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대한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동의를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거부하실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수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있으나</w:t>
      </w:r>
      <w:r w:rsidRPr="00C04F04">
        <w:rPr>
          <w:rFonts w:eastAsiaTheme="minorHAnsi"/>
          <w:color w:val="000000"/>
          <w:shd w:val="clear" w:color="auto" w:fill="FFFFFF"/>
        </w:rPr>
        <w:t xml:space="preserve">, </w:t>
      </w:r>
      <w:r w:rsidRPr="00C04F04">
        <w:rPr>
          <w:rFonts w:eastAsiaTheme="minorHAnsi" w:hint="eastAsia"/>
          <w:color w:val="000000"/>
          <w:shd w:val="clear" w:color="auto" w:fill="FFFFFF"/>
        </w:rPr>
        <w:t>이는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proofErr w:type="spellStart"/>
      <w:r w:rsidRPr="00C04F04">
        <w:rPr>
          <w:rFonts w:eastAsiaTheme="minorHAnsi" w:hint="eastAsia"/>
          <w:color w:val="000000"/>
          <w:shd w:val="clear" w:color="auto" w:fill="FFFFFF"/>
        </w:rPr>
        <w:t>갤럭시</w:t>
      </w:r>
      <w:r w:rsidR="00A24567">
        <w:rPr>
          <w:rFonts w:eastAsiaTheme="minorHAnsi" w:hint="eastAsia"/>
          <w:color w:val="000000"/>
          <w:shd w:val="clear" w:color="auto" w:fill="FFFFFF"/>
        </w:rPr>
        <w:t>북</w:t>
      </w:r>
      <w:proofErr w:type="spellEnd"/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="00A24567">
        <w:rPr>
          <w:rFonts w:eastAsiaTheme="minorHAnsi" w:hint="eastAsia"/>
          <w:color w:val="000000"/>
          <w:shd w:val="clear" w:color="auto" w:fill="FFFFFF"/>
        </w:rPr>
        <w:t xml:space="preserve">신모델 </w:t>
      </w:r>
      <w:proofErr w:type="spellStart"/>
      <w:r w:rsidR="00A24567">
        <w:rPr>
          <w:rFonts w:eastAsiaTheme="minorHAnsi" w:hint="eastAsia"/>
          <w:color w:val="000000"/>
          <w:shd w:val="clear" w:color="auto" w:fill="FFFFFF"/>
        </w:rPr>
        <w:t>체험단</w:t>
      </w:r>
      <w:proofErr w:type="spellEnd"/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지원을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위해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필수적으로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제공되어야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하는</w:t>
      </w:r>
      <w:r w:rsidRPr="00C04F04">
        <w:rPr>
          <w:rFonts w:eastAsiaTheme="minorHAnsi"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color w:val="000000"/>
          <w:shd w:val="clear" w:color="auto" w:fill="FFFFFF"/>
        </w:rPr>
        <w:t>정보이므로</w:t>
      </w:r>
      <w:r w:rsidRPr="00C04F04">
        <w:rPr>
          <w:rFonts w:eastAsiaTheme="minorHAnsi"/>
          <w:color w:val="000000"/>
          <w:shd w:val="clear" w:color="auto" w:fill="FFFFFF"/>
        </w:rPr>
        <w:t xml:space="preserve">, </w:t>
      </w:r>
      <w:r w:rsidRPr="00386A96">
        <w:rPr>
          <w:rFonts w:eastAsiaTheme="minorHAnsi" w:hint="eastAsia"/>
          <w:b/>
          <w:bCs/>
          <w:color w:val="000000"/>
          <w:u w:val="single"/>
          <w:shd w:val="clear" w:color="auto" w:fill="FFFFFF"/>
        </w:rPr>
        <w:t>동의를</w:t>
      </w:r>
      <w:r w:rsidRPr="00386A96">
        <w:rPr>
          <w:rFonts w:eastAsiaTheme="minorHAnsi"/>
          <w:b/>
          <w:bCs/>
          <w:color w:val="000000"/>
          <w:u w:val="single"/>
          <w:shd w:val="clear" w:color="auto" w:fill="FFFFFF"/>
        </w:rPr>
        <w:t xml:space="preserve"> </w:t>
      </w:r>
      <w:r w:rsidRPr="00386A96">
        <w:rPr>
          <w:rFonts w:eastAsiaTheme="minorHAnsi" w:hint="eastAsia"/>
          <w:b/>
          <w:bCs/>
          <w:color w:val="000000"/>
          <w:u w:val="single"/>
          <w:shd w:val="clear" w:color="auto" w:fill="FFFFFF"/>
        </w:rPr>
        <w:t>거부하실</w:t>
      </w:r>
      <w:r w:rsidRPr="00386A96">
        <w:rPr>
          <w:rFonts w:eastAsiaTheme="minorHAnsi"/>
          <w:b/>
          <w:bCs/>
          <w:color w:val="000000"/>
          <w:u w:val="single"/>
          <w:shd w:val="clear" w:color="auto" w:fill="FFFFFF"/>
        </w:rPr>
        <w:t xml:space="preserve"> </w:t>
      </w:r>
      <w:r w:rsidRPr="00386A96">
        <w:rPr>
          <w:rFonts w:eastAsiaTheme="minorHAnsi" w:hint="eastAsia"/>
          <w:b/>
          <w:bCs/>
          <w:color w:val="000000"/>
          <w:u w:val="single"/>
          <w:shd w:val="clear" w:color="auto" w:fill="FFFFFF"/>
        </w:rPr>
        <w:t>경우</w:t>
      </w:r>
      <w:r w:rsidRPr="00386A96">
        <w:rPr>
          <w:rFonts w:eastAsiaTheme="minorHAnsi"/>
          <w:b/>
          <w:bCs/>
          <w:color w:val="000000"/>
          <w:u w:val="single"/>
          <w:shd w:val="clear" w:color="auto" w:fill="FFFFFF"/>
        </w:rPr>
        <w:t xml:space="preserve"> </w:t>
      </w:r>
      <w:proofErr w:type="spellStart"/>
      <w:r w:rsidR="00A24567" w:rsidRPr="003C6D43">
        <w:rPr>
          <w:rFonts w:eastAsiaTheme="minorHAnsi" w:hint="eastAsia"/>
          <w:b/>
          <w:color w:val="000000"/>
          <w:u w:val="single"/>
          <w:shd w:val="clear" w:color="auto" w:fill="FFFFFF"/>
        </w:rPr>
        <w:t>갤럭시북</w:t>
      </w:r>
      <w:proofErr w:type="spellEnd"/>
      <w:r w:rsidR="00A24567" w:rsidRPr="003C6D43">
        <w:rPr>
          <w:rFonts w:eastAsiaTheme="minorHAnsi"/>
          <w:b/>
          <w:color w:val="000000"/>
          <w:u w:val="single"/>
          <w:shd w:val="clear" w:color="auto" w:fill="FFFFFF"/>
        </w:rPr>
        <w:t xml:space="preserve"> </w:t>
      </w:r>
      <w:r w:rsidR="00A24567" w:rsidRPr="003C6D43">
        <w:rPr>
          <w:rFonts w:eastAsiaTheme="minorHAnsi" w:hint="eastAsia"/>
          <w:b/>
          <w:color w:val="000000"/>
          <w:u w:val="single"/>
          <w:shd w:val="clear" w:color="auto" w:fill="FFFFFF"/>
        </w:rPr>
        <w:t>신모델</w:t>
      </w:r>
      <w:r w:rsidR="00A24567" w:rsidRPr="003C6D43">
        <w:rPr>
          <w:rFonts w:eastAsiaTheme="minorHAnsi"/>
          <w:b/>
          <w:color w:val="000000"/>
          <w:u w:val="single"/>
          <w:shd w:val="clear" w:color="auto" w:fill="FFFFFF"/>
        </w:rPr>
        <w:t xml:space="preserve"> </w:t>
      </w:r>
      <w:proofErr w:type="spellStart"/>
      <w:r w:rsidR="00A24567" w:rsidRPr="003C6D43">
        <w:rPr>
          <w:rFonts w:eastAsiaTheme="minorHAnsi" w:hint="eastAsia"/>
          <w:b/>
          <w:color w:val="000000"/>
          <w:u w:val="single"/>
          <w:shd w:val="clear" w:color="auto" w:fill="FFFFFF"/>
        </w:rPr>
        <w:t>체험단</w:t>
      </w:r>
      <w:r w:rsidRPr="00386A96">
        <w:rPr>
          <w:rFonts w:eastAsiaTheme="minorHAnsi" w:hint="eastAsia"/>
          <w:b/>
          <w:bCs/>
          <w:color w:val="000000"/>
          <w:u w:val="single"/>
          <w:shd w:val="clear" w:color="auto" w:fill="FFFFFF"/>
        </w:rPr>
        <w:t>에</w:t>
      </w:r>
      <w:proofErr w:type="spellEnd"/>
      <w:r w:rsidRPr="00386A96">
        <w:rPr>
          <w:rFonts w:eastAsiaTheme="minorHAnsi"/>
          <w:b/>
          <w:bCs/>
          <w:color w:val="000000"/>
          <w:u w:val="single"/>
          <w:shd w:val="clear" w:color="auto" w:fill="FFFFFF"/>
        </w:rPr>
        <w:t xml:space="preserve"> </w:t>
      </w:r>
      <w:r w:rsidRPr="00386A96">
        <w:rPr>
          <w:rFonts w:eastAsiaTheme="minorHAnsi" w:hint="eastAsia"/>
          <w:b/>
          <w:bCs/>
          <w:color w:val="000000"/>
          <w:u w:val="single"/>
          <w:shd w:val="clear" w:color="auto" w:fill="FFFFFF"/>
        </w:rPr>
        <w:t>지원을</w:t>
      </w:r>
      <w:r w:rsidRPr="00386A96">
        <w:rPr>
          <w:rFonts w:eastAsiaTheme="minorHAnsi"/>
          <w:b/>
          <w:bCs/>
          <w:color w:val="000000"/>
          <w:u w:val="single"/>
          <w:shd w:val="clear" w:color="auto" w:fill="FFFFFF"/>
        </w:rPr>
        <w:t xml:space="preserve"> </w:t>
      </w:r>
      <w:r w:rsidRPr="00386A96">
        <w:rPr>
          <w:rFonts w:eastAsiaTheme="minorHAnsi" w:hint="eastAsia"/>
          <w:b/>
          <w:bCs/>
          <w:color w:val="000000"/>
          <w:u w:val="single"/>
          <w:shd w:val="clear" w:color="auto" w:fill="FFFFFF"/>
        </w:rPr>
        <w:t>하실</w:t>
      </w:r>
      <w:r w:rsidRPr="00386A96">
        <w:rPr>
          <w:rFonts w:eastAsiaTheme="minorHAnsi"/>
          <w:b/>
          <w:bCs/>
          <w:color w:val="000000"/>
          <w:u w:val="single"/>
          <w:shd w:val="clear" w:color="auto" w:fill="FFFFFF"/>
        </w:rPr>
        <w:t xml:space="preserve"> </w:t>
      </w:r>
      <w:r w:rsidRPr="00386A96">
        <w:rPr>
          <w:rFonts w:eastAsiaTheme="minorHAnsi" w:hint="eastAsia"/>
          <w:b/>
          <w:bCs/>
          <w:color w:val="000000"/>
          <w:u w:val="single"/>
          <w:shd w:val="clear" w:color="auto" w:fill="FFFFFF"/>
        </w:rPr>
        <w:t>수</w:t>
      </w:r>
      <w:r w:rsidRPr="00386A96">
        <w:rPr>
          <w:rFonts w:eastAsiaTheme="minorHAnsi"/>
          <w:b/>
          <w:bCs/>
          <w:color w:val="000000"/>
          <w:u w:val="single"/>
          <w:shd w:val="clear" w:color="auto" w:fill="FFFFFF"/>
        </w:rPr>
        <w:t xml:space="preserve"> </w:t>
      </w:r>
      <w:r w:rsidRPr="00386A96">
        <w:rPr>
          <w:rFonts w:eastAsiaTheme="minorHAnsi" w:hint="eastAsia"/>
          <w:b/>
          <w:bCs/>
          <w:color w:val="000000"/>
          <w:u w:val="single"/>
          <w:shd w:val="clear" w:color="auto" w:fill="FFFFFF"/>
        </w:rPr>
        <w:t>없습니다</w:t>
      </w:r>
      <w:r w:rsidRPr="00386A96">
        <w:rPr>
          <w:rFonts w:eastAsiaTheme="minorHAnsi"/>
          <w:b/>
          <w:bCs/>
          <w:color w:val="000000"/>
          <w:u w:val="single"/>
          <w:shd w:val="clear" w:color="auto" w:fill="FFFFFF"/>
        </w:rPr>
        <w:t>.</w:t>
      </w:r>
    </w:p>
    <w:tbl>
      <w:tblPr>
        <w:tblStyle w:val="a3"/>
        <w:tblW w:w="10371" w:type="dxa"/>
        <w:tblInd w:w="108" w:type="dxa"/>
        <w:tblLook w:val="04A0" w:firstRow="1" w:lastRow="0" w:firstColumn="1" w:lastColumn="0" w:noHBand="0" w:noVBand="1"/>
      </w:tblPr>
      <w:tblGrid>
        <w:gridCol w:w="3471"/>
        <w:gridCol w:w="3450"/>
        <w:gridCol w:w="3450"/>
      </w:tblGrid>
      <w:tr w:rsidR="00E56F64" w:rsidRPr="00EA1027" w14:paraId="4A87AB8E" w14:textId="77777777" w:rsidTr="007B2E37">
        <w:trPr>
          <w:trHeight w:val="598"/>
        </w:trPr>
        <w:tc>
          <w:tcPr>
            <w:tcW w:w="34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7E0A5C9C" w14:textId="71F5A6A2" w:rsidR="00E56F64" w:rsidRPr="00C04F04" w:rsidRDefault="00FB1749" w:rsidP="009D20B1">
            <w:pPr>
              <w:wordWrap/>
              <w:adjustRightInd w:val="0"/>
              <w:jc w:val="center"/>
              <w:rPr>
                <w:rFonts w:eastAsiaTheme="minorHAnsi"/>
                <w:b/>
                <w:bCs/>
                <w:color w:val="000000"/>
                <w:shd w:val="clear" w:color="auto" w:fill="FFFFFF"/>
              </w:rPr>
            </w:pPr>
            <w:r w:rsidRPr="00C04F04">
              <w:rPr>
                <w:rFonts w:eastAsiaTheme="minorHAnsi" w:hint="eastAsia"/>
                <w:b/>
                <w:bCs/>
                <w:color w:val="000000"/>
                <w:shd w:val="clear" w:color="auto" w:fill="FFFFFF"/>
              </w:rPr>
              <w:t>수집</w:t>
            </w:r>
            <w:r w:rsidRPr="00C04F04">
              <w:rPr>
                <w:rFonts w:eastAsiaTheme="minorHAnsi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C04F04">
              <w:rPr>
                <w:rFonts w:eastAsiaTheme="minorHAnsi" w:hint="eastAsia"/>
                <w:b/>
                <w:bCs/>
                <w:color w:val="000000"/>
                <w:shd w:val="clear" w:color="auto" w:fill="FFFFFF"/>
              </w:rPr>
              <w:t>항목</w:t>
            </w:r>
          </w:p>
        </w:tc>
        <w:tc>
          <w:tcPr>
            <w:tcW w:w="345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6E8FDA23" w14:textId="1F7422DC" w:rsidR="00E56F64" w:rsidRPr="00C04F04" w:rsidRDefault="00E56F64" w:rsidP="009D20B1">
            <w:pPr>
              <w:wordWrap/>
              <w:adjustRightInd w:val="0"/>
              <w:jc w:val="center"/>
              <w:rPr>
                <w:rFonts w:eastAsiaTheme="minorHAnsi"/>
                <w:b/>
                <w:bCs/>
                <w:color w:val="000000"/>
                <w:shd w:val="clear" w:color="auto" w:fill="FFFFFF"/>
              </w:rPr>
            </w:pPr>
            <w:r w:rsidRPr="00C04F04">
              <w:rPr>
                <w:rFonts w:eastAsiaTheme="minorHAnsi" w:hint="eastAsia"/>
                <w:b/>
                <w:bCs/>
                <w:color w:val="000000"/>
                <w:shd w:val="clear" w:color="auto" w:fill="FFFFFF"/>
              </w:rPr>
              <w:t>수집</w:t>
            </w:r>
            <w:r w:rsidR="000755AC">
              <w:rPr>
                <w:rFonts w:eastAsiaTheme="minorHAnsi"/>
                <w:b/>
                <w:bCs/>
                <w:color w:val="000000"/>
                <w:shd w:val="clear" w:color="auto" w:fill="FFFFFF"/>
              </w:rPr>
              <w:t>∙</w:t>
            </w:r>
            <w:r w:rsidR="000755AC">
              <w:rPr>
                <w:rFonts w:eastAsiaTheme="minorHAnsi" w:hint="eastAsia"/>
                <w:b/>
                <w:bCs/>
                <w:color w:val="000000"/>
                <w:shd w:val="clear" w:color="auto" w:fill="FFFFFF"/>
              </w:rPr>
              <w:t>이용</w:t>
            </w:r>
            <w:r w:rsidRPr="00C04F04">
              <w:rPr>
                <w:rFonts w:eastAsiaTheme="minorHAnsi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C04F04">
              <w:rPr>
                <w:rFonts w:eastAsiaTheme="minorHAnsi" w:hint="eastAsia"/>
                <w:b/>
                <w:bCs/>
                <w:color w:val="000000"/>
                <w:shd w:val="clear" w:color="auto" w:fill="FFFFFF"/>
              </w:rPr>
              <w:t>목적</w:t>
            </w:r>
          </w:p>
        </w:tc>
        <w:tc>
          <w:tcPr>
            <w:tcW w:w="34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FB053B3" w14:textId="0ED3F052" w:rsidR="00E56F64" w:rsidRPr="00C04F04" w:rsidRDefault="00E56F64" w:rsidP="009D20B1">
            <w:pPr>
              <w:wordWrap/>
              <w:adjustRightInd w:val="0"/>
              <w:jc w:val="center"/>
              <w:rPr>
                <w:rFonts w:eastAsiaTheme="minorHAnsi"/>
                <w:b/>
                <w:bCs/>
                <w:color w:val="000000"/>
                <w:shd w:val="clear" w:color="auto" w:fill="FFFFFF"/>
              </w:rPr>
            </w:pPr>
            <w:r w:rsidRPr="00C04F04">
              <w:rPr>
                <w:rFonts w:eastAsiaTheme="minorHAnsi" w:hint="eastAsia"/>
                <w:b/>
                <w:bCs/>
                <w:color w:val="000000"/>
                <w:shd w:val="clear" w:color="auto" w:fill="FFFFFF"/>
              </w:rPr>
              <w:t>보유</w:t>
            </w:r>
            <w:r w:rsidR="000755AC">
              <w:rPr>
                <w:rFonts w:eastAsiaTheme="minorHAnsi"/>
                <w:b/>
                <w:bCs/>
                <w:color w:val="000000"/>
                <w:shd w:val="clear" w:color="auto" w:fill="FFFFFF"/>
              </w:rPr>
              <w:t>∙</w:t>
            </w:r>
            <w:r w:rsidR="000755AC">
              <w:rPr>
                <w:rFonts w:eastAsiaTheme="minorHAnsi" w:hint="eastAsia"/>
                <w:b/>
                <w:bCs/>
                <w:color w:val="000000"/>
                <w:shd w:val="clear" w:color="auto" w:fill="FFFFFF"/>
              </w:rPr>
              <w:t>이용</w:t>
            </w:r>
            <w:r w:rsidRPr="00C04F04">
              <w:rPr>
                <w:rFonts w:eastAsiaTheme="minorHAnsi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C04F04">
              <w:rPr>
                <w:rFonts w:eastAsiaTheme="minorHAnsi" w:hint="eastAsia"/>
                <w:b/>
                <w:bCs/>
                <w:color w:val="000000"/>
                <w:shd w:val="clear" w:color="auto" w:fill="FFFFFF"/>
              </w:rPr>
              <w:t>기간</w:t>
            </w:r>
          </w:p>
        </w:tc>
      </w:tr>
      <w:tr w:rsidR="00E56F64" w:rsidRPr="00EA1027" w14:paraId="6C31FC6B" w14:textId="77777777" w:rsidTr="007B2E37">
        <w:trPr>
          <w:trHeight w:val="4786"/>
        </w:trPr>
        <w:tc>
          <w:tcPr>
            <w:tcW w:w="34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DF659B8" w14:textId="12260D45" w:rsidR="007B2E37" w:rsidRDefault="008623BC" w:rsidP="007B2E37">
            <w:pPr>
              <w:wordWrap/>
              <w:adjustRightInd w:val="0"/>
              <w:rPr>
                <w:rFonts w:eastAsiaTheme="minorHAnsi"/>
                <w:shd w:val="clear" w:color="auto" w:fill="FFFFFF"/>
              </w:rPr>
            </w:pPr>
            <w:r w:rsidRPr="007B2E37">
              <w:rPr>
                <w:rFonts w:eastAsiaTheme="minorHAnsi" w:hint="eastAsia"/>
                <w:spacing w:val="-22"/>
                <w:shd w:val="clear" w:color="auto" w:fill="FFFFFF"/>
              </w:rPr>
              <w:t>사진</w:t>
            </w:r>
            <w:r w:rsidRPr="007B2E37">
              <w:rPr>
                <w:rFonts w:eastAsiaTheme="minorHAnsi"/>
                <w:spacing w:val="-22"/>
                <w:shd w:val="clear" w:color="auto" w:fill="FFFFFF"/>
              </w:rPr>
              <w:t xml:space="preserve">, </w:t>
            </w:r>
            <w:r w:rsidRPr="007B2E37">
              <w:rPr>
                <w:rFonts w:eastAsiaTheme="minorHAnsi" w:hint="eastAsia"/>
                <w:spacing w:val="-22"/>
                <w:shd w:val="clear" w:color="auto" w:fill="FFFFFF"/>
              </w:rPr>
              <w:t>이름</w:t>
            </w:r>
            <w:r w:rsidR="009D20B1" w:rsidRPr="007B2E37">
              <w:rPr>
                <w:rFonts w:eastAsiaTheme="minorHAnsi"/>
                <w:spacing w:val="-22"/>
                <w:shd w:val="clear" w:color="auto" w:fill="FFFFFF"/>
              </w:rPr>
              <w:t xml:space="preserve">, </w:t>
            </w:r>
            <w:r w:rsidR="009D20B1" w:rsidRPr="007B2E37">
              <w:rPr>
                <w:rFonts w:eastAsiaTheme="minorHAnsi" w:hint="eastAsia"/>
                <w:spacing w:val="-22"/>
                <w:shd w:val="clear" w:color="auto" w:fill="FFFFFF"/>
              </w:rPr>
              <w:t>생년월일</w:t>
            </w:r>
            <w:proofErr w:type="gramStart"/>
            <w:r w:rsidRPr="007B2E37">
              <w:rPr>
                <w:rFonts w:eastAsiaTheme="minorHAnsi"/>
                <w:spacing w:val="-22"/>
                <w:shd w:val="clear" w:color="auto" w:fill="FFFFFF"/>
              </w:rPr>
              <w:t xml:space="preserve">, </w:t>
            </w:r>
            <w:r w:rsidR="0055512A" w:rsidRPr="007B2E37">
              <w:rPr>
                <w:rFonts w:eastAsiaTheme="minorHAnsi"/>
                <w:spacing w:val="-22"/>
                <w:shd w:val="clear" w:color="auto" w:fill="FFFFFF"/>
              </w:rPr>
              <w:t xml:space="preserve"> </w:t>
            </w:r>
            <w:r w:rsidRPr="007B2E37">
              <w:rPr>
                <w:rFonts w:eastAsiaTheme="minorHAnsi" w:hint="eastAsia"/>
                <w:spacing w:val="-22"/>
                <w:shd w:val="clear" w:color="auto" w:fill="FFFFFF"/>
              </w:rPr>
              <w:t>연락처</w:t>
            </w:r>
            <w:proofErr w:type="gramEnd"/>
            <w:r w:rsidRPr="007B2E37">
              <w:rPr>
                <w:rFonts w:eastAsiaTheme="minorHAnsi"/>
                <w:spacing w:val="-22"/>
                <w:shd w:val="clear" w:color="auto" w:fill="FFFFFF"/>
              </w:rPr>
              <w:t xml:space="preserve">(휴대폰번호), </w:t>
            </w:r>
            <w:r w:rsidRPr="007B2E37">
              <w:rPr>
                <w:rFonts w:eastAsiaTheme="minorHAnsi" w:hint="eastAsia"/>
                <w:spacing w:val="-22"/>
                <w:shd w:val="clear" w:color="auto" w:fill="FFFFFF"/>
              </w:rPr>
              <w:t>이메일주소</w:t>
            </w:r>
            <w:r w:rsidR="007B2E37">
              <w:rPr>
                <w:rFonts w:eastAsiaTheme="minorHAnsi"/>
                <w:spacing w:val="-22"/>
                <w:shd w:val="clear" w:color="auto" w:fill="FFFFFF"/>
              </w:rPr>
              <w:t xml:space="preserve">, </w:t>
            </w:r>
            <w:r w:rsidR="00A24567" w:rsidRPr="007B2E37">
              <w:rPr>
                <w:rFonts w:eastAsiaTheme="minorHAnsi"/>
                <w:spacing w:val="-10"/>
                <w:shd w:val="clear" w:color="auto" w:fill="FFFFFF"/>
              </w:rPr>
              <w:t>SSAFY</w:t>
            </w:r>
            <w:r w:rsidR="00A24567" w:rsidRPr="007B2E37">
              <w:rPr>
                <w:rFonts w:eastAsiaTheme="minorHAnsi" w:hint="eastAsia"/>
                <w:spacing w:val="-10"/>
                <w:shd w:val="clear" w:color="auto" w:fill="FFFFFF"/>
              </w:rPr>
              <w:t>기수,</w:t>
            </w:r>
            <w:r w:rsidR="00A24567" w:rsidRPr="007B2E37">
              <w:rPr>
                <w:rFonts w:eastAsiaTheme="minorHAnsi"/>
                <w:spacing w:val="-10"/>
                <w:shd w:val="clear" w:color="auto" w:fill="FFFFFF"/>
              </w:rPr>
              <w:t xml:space="preserve"> SSAFY</w:t>
            </w:r>
            <w:r w:rsidR="00A24567" w:rsidRPr="007B2E37">
              <w:rPr>
                <w:rFonts w:eastAsiaTheme="minorHAnsi" w:hint="eastAsia"/>
                <w:spacing w:val="-10"/>
                <w:shd w:val="clear" w:color="auto" w:fill="FFFFFF"/>
              </w:rPr>
              <w:t>교육지역,</w:t>
            </w:r>
            <w:r w:rsidR="007B2E37" w:rsidRPr="007B2E37">
              <w:rPr>
                <w:rFonts w:eastAsiaTheme="minorHAnsi"/>
                <w:spacing w:val="-10"/>
                <w:shd w:val="clear" w:color="auto" w:fill="FFFFFF"/>
              </w:rPr>
              <w:t xml:space="preserve"> </w:t>
            </w:r>
          </w:p>
          <w:p w14:paraId="51CD42E6" w14:textId="5D1B5E1D" w:rsidR="00E56F64" w:rsidRPr="007B2E37" w:rsidRDefault="00DB5966" w:rsidP="007B2E37">
            <w:pPr>
              <w:wordWrap/>
              <w:adjustRightInd w:val="0"/>
              <w:rPr>
                <w:rFonts w:eastAsiaTheme="minorHAnsi"/>
                <w:shd w:val="clear" w:color="auto" w:fill="FFFFFF"/>
              </w:rPr>
            </w:pPr>
            <w:r w:rsidRPr="007B2E37">
              <w:rPr>
                <w:rFonts w:eastAsiaTheme="minorHAnsi" w:hint="eastAsia"/>
                <w:shd w:val="clear" w:color="auto" w:fill="FFFFFF"/>
              </w:rPr>
              <w:t>개인</w:t>
            </w:r>
            <w:r w:rsidRPr="007B2E37">
              <w:rPr>
                <w:rFonts w:eastAsiaTheme="minorHAnsi"/>
                <w:shd w:val="clear" w:color="auto" w:fill="FFFFFF"/>
              </w:rPr>
              <w:t xml:space="preserve"> SNS </w:t>
            </w:r>
            <w:r w:rsidRPr="007B2E37">
              <w:rPr>
                <w:rFonts w:eastAsiaTheme="minorHAnsi" w:hint="eastAsia"/>
                <w:shd w:val="clear" w:color="auto" w:fill="FFFFFF"/>
              </w:rPr>
              <w:t>계정</w:t>
            </w:r>
            <w:r w:rsidRPr="007B2E37">
              <w:rPr>
                <w:rFonts w:eastAsiaTheme="minorHAnsi"/>
                <w:shd w:val="clear" w:color="auto" w:fill="FFFFFF"/>
              </w:rPr>
              <w:t xml:space="preserve"> URL</w:t>
            </w:r>
            <w:r w:rsidR="00E558BC" w:rsidRPr="007B2E37">
              <w:rPr>
                <w:rFonts w:eastAsiaTheme="minorHAnsi"/>
                <w:shd w:val="clear" w:color="auto" w:fill="FFFFFF"/>
              </w:rPr>
              <w:t>(</w:t>
            </w:r>
            <w:r w:rsidR="00E558BC" w:rsidRPr="007B2E37">
              <w:rPr>
                <w:rFonts w:eastAsiaTheme="minorHAnsi" w:hint="eastAsia"/>
                <w:shd w:val="clear" w:color="auto" w:fill="FFFFFF"/>
              </w:rPr>
              <w:t>최소</w:t>
            </w:r>
            <w:r w:rsidR="00E558BC" w:rsidRPr="007B2E37">
              <w:rPr>
                <w:rFonts w:eastAsiaTheme="minorHAnsi"/>
                <w:shd w:val="clear" w:color="auto" w:fill="FFFFFF"/>
              </w:rPr>
              <w:t xml:space="preserve"> 1</w:t>
            </w:r>
            <w:r w:rsidR="00E558BC" w:rsidRPr="007B2E37">
              <w:rPr>
                <w:rFonts w:eastAsiaTheme="minorHAnsi" w:hint="eastAsia"/>
                <w:shd w:val="clear" w:color="auto" w:fill="FFFFFF"/>
              </w:rPr>
              <w:t>개</w:t>
            </w:r>
            <w:r w:rsidR="00E558BC" w:rsidRPr="007B2E37">
              <w:rPr>
                <w:rFonts w:eastAsiaTheme="minorHAnsi"/>
                <w:shd w:val="clear" w:color="auto" w:fill="FFFFFF"/>
              </w:rPr>
              <w:t xml:space="preserve"> </w:t>
            </w:r>
            <w:r w:rsidR="00E558BC" w:rsidRPr="007B2E37">
              <w:rPr>
                <w:rFonts w:eastAsiaTheme="minorHAnsi" w:hint="eastAsia"/>
                <w:shd w:val="clear" w:color="auto" w:fill="FFFFFF"/>
              </w:rPr>
              <w:t>계정</w:t>
            </w:r>
            <w:r w:rsidR="00E558BC" w:rsidRPr="007B2E37">
              <w:rPr>
                <w:rFonts w:eastAsiaTheme="minorHAnsi"/>
                <w:shd w:val="clear" w:color="auto" w:fill="FFFFFF"/>
              </w:rPr>
              <w:t xml:space="preserve"> </w:t>
            </w:r>
            <w:r w:rsidR="00E558BC" w:rsidRPr="007B2E37">
              <w:rPr>
                <w:rFonts w:eastAsiaTheme="minorHAnsi" w:hint="eastAsia"/>
                <w:shd w:val="clear" w:color="auto" w:fill="FFFFFF"/>
              </w:rPr>
              <w:t>이상</w:t>
            </w:r>
            <w:r w:rsidR="00E558BC" w:rsidRPr="007B2E37">
              <w:rPr>
                <w:rFonts w:eastAsiaTheme="minorHAnsi"/>
                <w:shd w:val="clear" w:color="auto" w:fill="FFFFFF"/>
              </w:rPr>
              <w:t>)</w:t>
            </w:r>
            <w:r w:rsidR="000755AC" w:rsidRPr="007B2E37">
              <w:rPr>
                <w:rFonts w:eastAsiaTheme="minorHAnsi"/>
                <w:shd w:val="clear" w:color="auto" w:fill="FFFFFF"/>
              </w:rPr>
              <w:t xml:space="preserve"> </w:t>
            </w:r>
            <w:r w:rsidR="000755AC" w:rsidRPr="007B2E37">
              <w:rPr>
                <w:rFonts w:eastAsiaTheme="minorHAnsi" w:hint="eastAsia"/>
                <w:shd w:val="clear" w:color="auto" w:fill="FFFFFF"/>
              </w:rPr>
              <w:t>및 관련 정보</w:t>
            </w:r>
            <w:r w:rsidRPr="007B2E37">
              <w:rPr>
                <w:rFonts w:eastAsiaTheme="minorHAnsi"/>
                <w:shd w:val="clear" w:color="auto" w:fill="FFFFFF"/>
              </w:rPr>
              <w:t xml:space="preserve">, </w:t>
            </w:r>
            <w:r w:rsidR="00823214" w:rsidRPr="007B2E37">
              <w:rPr>
                <w:rFonts w:eastAsiaTheme="minorHAnsi" w:hint="eastAsia"/>
                <w:shd w:val="clear" w:color="auto" w:fill="FFFFFF"/>
              </w:rPr>
              <w:t>지원</w:t>
            </w:r>
            <w:r w:rsidR="00823214" w:rsidRPr="007B2E37">
              <w:rPr>
                <w:rFonts w:eastAsiaTheme="minorHAnsi"/>
                <w:shd w:val="clear" w:color="auto" w:fill="FFFFFF"/>
              </w:rPr>
              <w:t xml:space="preserve"> </w:t>
            </w:r>
            <w:r w:rsidR="00823214" w:rsidRPr="007B2E37">
              <w:rPr>
                <w:rFonts w:eastAsiaTheme="minorHAnsi" w:hint="eastAsia"/>
                <w:shd w:val="clear" w:color="auto" w:fill="FFFFFF"/>
              </w:rPr>
              <w:t>동기</w:t>
            </w:r>
            <w:r w:rsidR="00823214" w:rsidRPr="007B2E37">
              <w:rPr>
                <w:rFonts w:eastAsiaTheme="minorHAnsi"/>
                <w:shd w:val="clear" w:color="auto" w:fill="FFFFFF"/>
              </w:rPr>
              <w:t xml:space="preserve"> </w:t>
            </w:r>
            <w:bookmarkStart w:id="1" w:name="_GoBack"/>
            <w:bookmarkEnd w:id="1"/>
            <w:r w:rsidR="00823214" w:rsidRPr="007B2E37">
              <w:rPr>
                <w:rFonts w:eastAsiaTheme="minorHAnsi" w:hint="eastAsia"/>
                <w:shd w:val="clear" w:color="auto" w:fill="FFFFFF"/>
              </w:rPr>
              <w:t>내용</w:t>
            </w:r>
            <w:r w:rsidR="00543CA4" w:rsidRPr="007B2E37">
              <w:rPr>
                <w:rFonts w:eastAsiaTheme="minorHAnsi" w:hint="eastAsia"/>
                <w:shd w:val="clear" w:color="auto" w:fill="FFFFFF"/>
              </w:rPr>
              <w:t xml:space="preserve"> </w:t>
            </w:r>
          </w:p>
        </w:tc>
        <w:tc>
          <w:tcPr>
            <w:tcW w:w="3450" w:type="dxa"/>
            <w:tcBorders>
              <w:bottom w:val="single" w:sz="12" w:space="0" w:color="auto"/>
            </w:tcBorders>
            <w:vAlign w:val="center"/>
          </w:tcPr>
          <w:p w14:paraId="1E3EB0FD" w14:textId="1E366F30" w:rsidR="00141312" w:rsidRPr="007B2E37" w:rsidRDefault="00141312" w:rsidP="00F26AC0">
            <w:pPr>
              <w:pStyle w:val="ab"/>
              <w:spacing w:before="0" w:beforeAutospacing="0" w:after="0" w:afterAutospacing="0"/>
              <w:ind w:left="200" w:hangingChars="100" w:hanging="200"/>
              <w:jc w:val="both"/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</w:pPr>
            <w:r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- 본인 확인 및 식별</w:t>
            </w:r>
          </w:p>
          <w:p w14:paraId="51AE94B6" w14:textId="77777777" w:rsidR="007B2E37" w:rsidRDefault="009D20B1" w:rsidP="000755AC">
            <w:pPr>
              <w:pStyle w:val="ab"/>
              <w:spacing w:before="0" w:beforeAutospacing="0" w:after="0" w:afterAutospacing="0"/>
              <w:ind w:left="200" w:hangingChars="100" w:hanging="200"/>
              <w:jc w:val="both"/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</w:pPr>
            <w:r w:rsidRPr="007B2E37"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갤럭시</w:t>
            </w:r>
            <w:r w:rsidR="00A24567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북</w:t>
            </w:r>
            <w:proofErr w:type="spellEnd"/>
            <w:r w:rsidR="00A24567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 xml:space="preserve"> 신모델 </w:t>
            </w:r>
            <w:proofErr w:type="spellStart"/>
            <w:r w:rsidR="00A24567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체험단</w:t>
            </w:r>
            <w:proofErr w:type="spellEnd"/>
            <w:r w:rsid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 xml:space="preserve"> </w:t>
            </w:r>
            <w:r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지원 접수</w:t>
            </w:r>
            <w:r w:rsidR="000755AC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,</w:t>
            </w:r>
          </w:p>
          <w:p w14:paraId="554FF280" w14:textId="5EAF3FEF" w:rsidR="009D20B1" w:rsidRPr="007B2E37" w:rsidRDefault="007B2E37" w:rsidP="000755AC">
            <w:pPr>
              <w:pStyle w:val="ab"/>
              <w:spacing w:before="0" w:beforeAutospacing="0" w:after="0" w:afterAutospacing="0"/>
              <w:ind w:left="200" w:hangingChars="100" w:hanging="200"/>
              <w:jc w:val="both"/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="000755AC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체험단</w:t>
            </w:r>
            <w:proofErr w:type="spellEnd"/>
            <w:r w:rsidR="000755AC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 xml:space="preserve"> 선발</w:t>
            </w:r>
            <w:r w:rsidR="009D20B1" w:rsidRPr="007B2E37"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  <w:t xml:space="preserve"> 및 </w:t>
            </w:r>
            <w:r w:rsidR="000755AC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공지사항 전달</w:t>
            </w:r>
            <w:r w:rsidR="00A24567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BC2F6BD" w14:textId="6828419A" w:rsidR="00405AC0" w:rsidRPr="007B2E37" w:rsidRDefault="00405AC0" w:rsidP="000755AC">
            <w:pPr>
              <w:pStyle w:val="ab"/>
              <w:spacing w:before="0" w:beforeAutospacing="0" w:after="0" w:afterAutospacing="0"/>
              <w:ind w:left="200" w:hangingChars="100" w:hanging="200"/>
              <w:jc w:val="both"/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</w:pPr>
            <w:r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- 지원서 내용 진위 여부 확인</w:t>
            </w:r>
          </w:p>
          <w:p w14:paraId="18DD0BC6" w14:textId="77777777" w:rsidR="00E56F64" w:rsidRPr="007B2E37" w:rsidRDefault="009D20B1" w:rsidP="00F26AC0">
            <w:pPr>
              <w:pStyle w:val="a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</w:pPr>
            <w:r w:rsidRPr="007B2E37"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  <w:t xml:space="preserve">- </w:t>
            </w:r>
            <w:r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선발</w:t>
            </w:r>
            <w:r w:rsidRPr="007B2E37"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  <w:t xml:space="preserve"> 시 </w:t>
            </w:r>
            <w:r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선발 사실 통보</w:t>
            </w:r>
          </w:p>
          <w:p w14:paraId="26583789" w14:textId="77777777" w:rsidR="00B5478A" w:rsidRPr="007B2E37" w:rsidRDefault="00B5478A" w:rsidP="00F26AC0">
            <w:pPr>
              <w:pStyle w:val="a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</w:pPr>
            <w:r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 xml:space="preserve">- </w:t>
            </w:r>
            <w:r w:rsidRPr="007B2E37"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  <w:t xml:space="preserve">CS </w:t>
            </w:r>
            <w:r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문의 대응</w:t>
            </w:r>
            <w:r w:rsidR="000755AC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 xml:space="preserve"> 및 관련 분쟁 예방</w:t>
            </w:r>
          </w:p>
          <w:p w14:paraId="4A8C4300" w14:textId="48A1C884" w:rsidR="000755AC" w:rsidRPr="007B2E37" w:rsidRDefault="000755AC" w:rsidP="00F26AC0">
            <w:pPr>
              <w:pStyle w:val="a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:shd w:val="clear" w:color="auto" w:fill="FFFFFF"/>
              </w:rPr>
            </w:pPr>
            <w:r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- 의사소통 경로 확보</w:t>
            </w:r>
            <w:r w:rsidR="00405AC0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,</w:t>
            </w:r>
            <w:r w:rsidR="00405AC0" w:rsidRPr="007B2E37"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  <w:t xml:space="preserve"> </w:t>
            </w:r>
            <w:r w:rsidR="00405AC0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요청사항 처리</w:t>
            </w:r>
            <w:r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45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7970AD" w14:textId="5F0054A3" w:rsidR="00A57CC5" w:rsidRPr="007B2E37" w:rsidRDefault="009D20B1" w:rsidP="00F7210B">
            <w:pPr>
              <w:pStyle w:val="a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</w:pPr>
            <w:r w:rsidRPr="007B2E37"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  <w:t xml:space="preserve">- </w:t>
            </w:r>
            <w:r w:rsidR="000755AC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미선발자의 경우:</w:t>
            </w:r>
            <w:r w:rsidR="000755AC" w:rsidRPr="007B2E37"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  <w:t xml:space="preserve"> </w:t>
            </w:r>
            <w:r w:rsidR="00A24567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체험단 선정</w:t>
            </w:r>
            <w:r w:rsidR="0028623F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자</w:t>
            </w:r>
            <w:r w:rsidR="00A24567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 xml:space="preserve"> 발표</w:t>
            </w:r>
            <w:r w:rsidR="00A57CC5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 xml:space="preserve"> 후 </w:t>
            </w:r>
            <w:r w:rsidR="00A57CC5" w:rsidRPr="007B2E37"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  <w:t>3</w:t>
            </w:r>
            <w:r w:rsidR="00A57CC5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 xml:space="preserve">개월 </w:t>
            </w:r>
            <w:r w:rsidR="000755AC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간</w:t>
            </w:r>
          </w:p>
          <w:p w14:paraId="01F341DA" w14:textId="6DA52AD1" w:rsidR="00E17893" w:rsidRPr="007B2E37" w:rsidRDefault="0028623F" w:rsidP="00F7210B">
            <w:pPr>
              <w:pStyle w:val="a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:shd w:val="clear" w:color="auto" w:fill="FFFFFF"/>
              </w:rPr>
            </w:pPr>
            <w:r w:rsidRPr="007B2E37"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  <w:t xml:space="preserve">- </w:t>
            </w:r>
            <w:r w:rsidR="000755AC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선발자의 경우:</w:t>
            </w:r>
            <w:r w:rsidR="000755AC" w:rsidRPr="007B2E37"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  <w:t xml:space="preserve"> </w:t>
            </w:r>
            <w:r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체험단 선정</w:t>
            </w:r>
            <w:r w:rsidR="00A57CC5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 xml:space="preserve"> </w:t>
            </w:r>
            <w:r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시 체험단</w:t>
            </w:r>
            <w:r w:rsidR="00F7210B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 xml:space="preserve"> </w:t>
            </w:r>
            <w:r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종료</w:t>
            </w:r>
            <w:r w:rsidR="00AC0B78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 xml:space="preserve"> 후 </w:t>
            </w:r>
            <w:r w:rsidR="00AC0B78" w:rsidRPr="007B2E37">
              <w:rPr>
                <w:rFonts w:asciiTheme="minorHAnsi" w:eastAsiaTheme="minorHAnsi" w:hAnsiTheme="minorHAnsi" w:cstheme="minorBidi"/>
                <w:bCs/>
                <w:kern w:val="2"/>
                <w:sz w:val="20"/>
                <w:szCs w:val="20"/>
                <w:shd w:val="clear" w:color="auto" w:fill="FFFFFF"/>
              </w:rPr>
              <w:t>3</w:t>
            </w:r>
            <w:r w:rsidR="00AC0B78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>개월</w:t>
            </w:r>
            <w:r w:rsidR="00F7210B" w:rsidRPr="007B2E37">
              <w:rPr>
                <w:rFonts w:asciiTheme="minorHAnsi" w:eastAsiaTheme="minorHAnsi" w:hAnsiTheme="minorHAnsi" w:cstheme="minorBidi" w:hint="eastAsia"/>
                <w:bCs/>
                <w:kern w:val="2"/>
                <w:sz w:val="20"/>
                <w:szCs w:val="20"/>
                <w:shd w:val="clear" w:color="auto" w:fill="FFFFFF"/>
              </w:rPr>
              <w:t xml:space="preserve"> 간</w:t>
            </w:r>
          </w:p>
        </w:tc>
      </w:tr>
    </w:tbl>
    <w:p w14:paraId="75FB3BC2" w14:textId="77777777" w:rsidR="0055512A" w:rsidRDefault="0055512A" w:rsidP="00E56F64">
      <w:pPr>
        <w:wordWrap/>
        <w:adjustRightInd w:val="0"/>
        <w:jc w:val="left"/>
        <w:rPr>
          <w:rFonts w:eastAsiaTheme="minorHAnsi"/>
          <w:color w:val="000000"/>
          <w:shd w:val="clear" w:color="auto" w:fill="FFFFFF"/>
        </w:rPr>
      </w:pPr>
    </w:p>
    <w:p w14:paraId="7DD35C70" w14:textId="77777777" w:rsidR="00E6030A" w:rsidRPr="00F4619B" w:rsidRDefault="00E56F64" w:rsidP="0055512A">
      <w:pPr>
        <w:wordWrap/>
        <w:adjustRightInd w:val="0"/>
        <w:jc w:val="center"/>
        <w:rPr>
          <w:rFonts w:eastAsiaTheme="minorHAnsi"/>
          <w:color w:val="FF0000"/>
          <w:sz w:val="24"/>
          <w:szCs w:val="24"/>
          <w:shd w:val="clear" w:color="auto" w:fill="FFFFFF"/>
        </w:rPr>
      </w:pPr>
      <w:r w:rsidRPr="00F4619B">
        <w:rPr>
          <w:rFonts w:eastAsiaTheme="minorHAnsi" w:hint="eastAsia"/>
          <w:color w:val="FF0000"/>
          <w:sz w:val="24"/>
          <w:szCs w:val="24"/>
          <w:shd w:val="clear" w:color="auto" w:fill="FFFFFF"/>
        </w:rPr>
        <w:t>위</w:t>
      </w:r>
      <w:r w:rsidRPr="00F4619B">
        <w:rPr>
          <w:rFonts w:eastAsiaTheme="minorHAnsi"/>
          <w:color w:val="FF0000"/>
          <w:sz w:val="24"/>
          <w:szCs w:val="24"/>
          <w:shd w:val="clear" w:color="auto" w:fill="FFFFFF"/>
        </w:rPr>
        <w:t xml:space="preserve"> </w:t>
      </w:r>
      <w:r w:rsidRPr="00F4619B">
        <w:rPr>
          <w:rFonts w:eastAsiaTheme="minorHAnsi" w:hint="eastAsia"/>
          <w:color w:val="FF0000"/>
          <w:sz w:val="24"/>
          <w:szCs w:val="24"/>
          <w:shd w:val="clear" w:color="auto" w:fill="FFFFFF"/>
        </w:rPr>
        <w:t>개인정보</w:t>
      </w:r>
      <w:r w:rsidRPr="00F4619B">
        <w:rPr>
          <w:rFonts w:eastAsiaTheme="minorHAnsi"/>
          <w:color w:val="FF0000"/>
          <w:sz w:val="24"/>
          <w:szCs w:val="24"/>
          <w:shd w:val="clear" w:color="auto" w:fill="FFFFFF"/>
        </w:rPr>
        <w:t xml:space="preserve"> </w:t>
      </w:r>
      <w:r w:rsidRPr="00F4619B">
        <w:rPr>
          <w:rFonts w:eastAsiaTheme="minorHAnsi" w:hint="eastAsia"/>
          <w:color w:val="FF0000"/>
          <w:sz w:val="24"/>
          <w:szCs w:val="24"/>
          <w:shd w:val="clear" w:color="auto" w:fill="FFFFFF"/>
        </w:rPr>
        <w:t>수집</w:t>
      </w:r>
      <w:r w:rsidRPr="00F4619B">
        <w:rPr>
          <w:rFonts w:eastAsiaTheme="minorHAnsi"/>
          <w:color w:val="FF0000"/>
          <w:sz w:val="24"/>
          <w:szCs w:val="24"/>
          <w:shd w:val="clear" w:color="auto" w:fill="FFFFFF"/>
        </w:rPr>
        <w:t xml:space="preserve">∙이용에 </w:t>
      </w:r>
      <w:r w:rsidRPr="00F4619B">
        <w:rPr>
          <w:rFonts w:eastAsiaTheme="minorHAnsi" w:hint="eastAsia"/>
          <w:color w:val="FF0000"/>
          <w:sz w:val="24"/>
          <w:szCs w:val="24"/>
          <w:shd w:val="clear" w:color="auto" w:fill="FFFFFF"/>
        </w:rPr>
        <w:t>동의합니다</w:t>
      </w:r>
      <w:r w:rsidR="00AA71D7" w:rsidRPr="00F4619B">
        <w:rPr>
          <w:rFonts w:eastAsiaTheme="minorHAnsi"/>
          <w:color w:val="FF0000"/>
          <w:sz w:val="24"/>
          <w:szCs w:val="24"/>
          <w:shd w:val="clear" w:color="auto" w:fill="FFFFFF"/>
        </w:rPr>
        <w:t>.</w:t>
      </w:r>
      <w:r w:rsidR="009D6BFF" w:rsidRPr="00F4619B">
        <w:rPr>
          <w:rFonts w:eastAsiaTheme="minorHAnsi"/>
          <w:color w:val="FF0000"/>
          <w:sz w:val="24"/>
          <w:szCs w:val="24"/>
          <w:shd w:val="clear" w:color="auto" w:fill="FFFFFF"/>
        </w:rPr>
        <w:t xml:space="preserve"> </w:t>
      </w:r>
    </w:p>
    <w:p w14:paraId="6FB1C81A" w14:textId="7A9A62D5" w:rsidR="00E56F64" w:rsidRPr="00F4619B" w:rsidRDefault="00E56F64" w:rsidP="0055512A">
      <w:pPr>
        <w:wordWrap/>
        <w:adjustRightInd w:val="0"/>
        <w:jc w:val="center"/>
        <w:rPr>
          <w:rFonts w:eastAsiaTheme="minorHAnsi"/>
          <w:color w:val="FF0000"/>
          <w:sz w:val="24"/>
          <w:szCs w:val="24"/>
          <w:shd w:val="clear" w:color="auto" w:fill="FFFFFF"/>
        </w:rPr>
      </w:pPr>
      <w:r w:rsidRPr="00F4619B">
        <w:rPr>
          <w:rFonts w:eastAsiaTheme="minorHAnsi" w:hint="eastAsia"/>
          <w:b/>
          <w:bCs/>
          <w:color w:val="FF0000"/>
          <w:sz w:val="24"/>
          <w:szCs w:val="24"/>
          <w:u w:val="single"/>
          <w:shd w:val="clear" w:color="auto" w:fill="FFFFFF"/>
        </w:rPr>
        <w:t>동의함</w:t>
      </w:r>
      <w:r w:rsidRPr="00F4619B">
        <w:rPr>
          <w:rFonts w:eastAsia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</w:t>
      </w:r>
      <w:r w:rsidRPr="00F4619B">
        <w:rPr>
          <w:rFonts w:eastAsiaTheme="minorHAnsi" w:hint="eastAsia"/>
          <w:b/>
          <w:bCs/>
          <w:color w:val="FF0000"/>
          <w:sz w:val="24"/>
          <w:szCs w:val="24"/>
          <w:u w:val="single"/>
          <w:shd w:val="clear" w:color="auto" w:fill="FFFFFF"/>
        </w:rPr>
        <w:t>□</w:t>
      </w:r>
      <w:r w:rsidR="009D6BFF" w:rsidRPr="00F4619B">
        <w:rPr>
          <w:rFonts w:eastAsia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</w:t>
      </w:r>
      <w:r w:rsidR="00E6030A" w:rsidRPr="00F4619B">
        <w:rPr>
          <w:rFonts w:eastAsia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 </w:t>
      </w:r>
      <w:r w:rsidRPr="00F4619B">
        <w:rPr>
          <w:rFonts w:eastAsiaTheme="minorHAnsi" w:hint="eastAsia"/>
          <w:b/>
          <w:bCs/>
          <w:color w:val="FF0000"/>
          <w:sz w:val="24"/>
          <w:szCs w:val="24"/>
          <w:u w:val="single"/>
          <w:shd w:val="clear" w:color="auto" w:fill="FFFFFF"/>
        </w:rPr>
        <w:t>동의하지</w:t>
      </w:r>
      <w:r w:rsidRPr="00F4619B">
        <w:rPr>
          <w:rFonts w:eastAsia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</w:t>
      </w:r>
      <w:r w:rsidRPr="00F4619B">
        <w:rPr>
          <w:rFonts w:eastAsiaTheme="minorHAnsi" w:hint="eastAsia"/>
          <w:b/>
          <w:bCs/>
          <w:color w:val="FF0000"/>
          <w:sz w:val="24"/>
          <w:szCs w:val="24"/>
          <w:u w:val="single"/>
          <w:shd w:val="clear" w:color="auto" w:fill="FFFFFF"/>
        </w:rPr>
        <w:t>않음</w:t>
      </w:r>
      <w:r w:rsidRPr="00F4619B">
        <w:rPr>
          <w:rFonts w:eastAsia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</w:t>
      </w:r>
      <w:r w:rsidRPr="00F4619B">
        <w:rPr>
          <w:rFonts w:eastAsiaTheme="minorHAnsi" w:hint="eastAsia"/>
          <w:b/>
          <w:bCs/>
          <w:color w:val="FF0000"/>
          <w:sz w:val="24"/>
          <w:szCs w:val="24"/>
          <w:u w:val="single"/>
          <w:shd w:val="clear" w:color="auto" w:fill="FFFFFF"/>
        </w:rPr>
        <w:t>□</w:t>
      </w:r>
      <w:r w:rsidR="00E6030A" w:rsidRPr="00F4619B">
        <w:rPr>
          <w:rFonts w:eastAsiaTheme="minorHAnsi" w:hint="eastAsia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</w:t>
      </w:r>
      <w:r w:rsidR="00E6030A" w:rsidRPr="00F4619B">
        <w:rPr>
          <w:rFonts w:eastAsiaTheme="minorHAnsi"/>
          <w:b/>
          <w:bCs/>
          <w:color w:val="FF0000"/>
          <w:sz w:val="24"/>
          <w:szCs w:val="24"/>
          <w:u w:val="single"/>
          <w:shd w:val="clear" w:color="auto" w:fill="FFFFFF"/>
        </w:rPr>
        <w:t>(</w:t>
      </w:r>
      <w:r w:rsidR="00E6030A" w:rsidRPr="00F4619B">
        <w:rPr>
          <w:rFonts w:eastAsiaTheme="minorHAnsi" w:hint="eastAsia"/>
          <w:b/>
          <w:bCs/>
          <w:color w:val="FF0000"/>
          <w:sz w:val="24"/>
          <w:szCs w:val="24"/>
          <w:u w:val="single"/>
          <w:shd w:val="clear" w:color="auto" w:fill="FFFFFF"/>
        </w:rPr>
        <w:t>체크 필수)</w:t>
      </w:r>
    </w:p>
    <w:p w14:paraId="107FCC4F" w14:textId="07312DA5" w:rsidR="004D344A" w:rsidRDefault="004D344A" w:rsidP="00E56F64">
      <w:pPr>
        <w:wordWrap/>
        <w:adjustRightInd w:val="0"/>
        <w:jc w:val="left"/>
        <w:rPr>
          <w:rFonts w:eastAsiaTheme="minorHAnsi"/>
          <w:color w:val="000000"/>
          <w:sz w:val="18"/>
          <w:shd w:val="clear" w:color="auto" w:fill="FFFFFF"/>
        </w:rPr>
      </w:pPr>
    </w:p>
    <w:p w14:paraId="4C7289A2" w14:textId="6A0F8987" w:rsidR="00E56F64" w:rsidRPr="00C04F04" w:rsidRDefault="00E56F64" w:rsidP="00E56F64">
      <w:pPr>
        <w:wordWrap/>
        <w:adjustRightInd w:val="0"/>
        <w:jc w:val="left"/>
        <w:rPr>
          <w:rFonts w:eastAsiaTheme="minorHAnsi"/>
          <w:color w:val="000000"/>
          <w:shd w:val="clear" w:color="auto" w:fill="FFFFFF"/>
        </w:rPr>
      </w:pPr>
    </w:p>
    <w:p w14:paraId="2940D6A7" w14:textId="77777777" w:rsidR="00E56F64" w:rsidRPr="00C04F04" w:rsidRDefault="00E56F64" w:rsidP="00E56F64">
      <w:pPr>
        <w:wordWrap/>
        <w:adjustRightInd w:val="0"/>
        <w:jc w:val="center"/>
        <w:rPr>
          <w:rFonts w:eastAsiaTheme="minorHAnsi"/>
          <w:color w:val="000000"/>
          <w:shd w:val="clear" w:color="auto" w:fill="FFFFFF"/>
        </w:rPr>
      </w:pPr>
      <w:r w:rsidRPr="00C04F04">
        <w:rPr>
          <w:rFonts w:eastAsiaTheme="minorHAnsi" w:hint="eastAsia"/>
          <w:b/>
          <w:bCs/>
          <w:color w:val="000000"/>
          <w:shd w:val="clear" w:color="auto" w:fill="FFFFFF"/>
        </w:rPr>
        <w:t>본인은</w:t>
      </w:r>
      <w:r w:rsidRPr="00C04F04">
        <w:rPr>
          <w:rFonts w:eastAsiaTheme="minorHAnsi"/>
          <w:b/>
          <w:bCs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b/>
          <w:bCs/>
          <w:color w:val="000000"/>
          <w:shd w:val="clear" w:color="auto" w:fill="FFFFFF"/>
        </w:rPr>
        <w:t>상기와</w:t>
      </w:r>
      <w:r w:rsidRPr="00C04F04">
        <w:rPr>
          <w:rFonts w:eastAsiaTheme="minorHAnsi"/>
          <w:b/>
          <w:bCs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b/>
          <w:bCs/>
          <w:color w:val="000000"/>
          <w:shd w:val="clear" w:color="auto" w:fill="FFFFFF"/>
        </w:rPr>
        <w:t>같이</w:t>
      </w:r>
      <w:r w:rsidRPr="00C04F04">
        <w:rPr>
          <w:rFonts w:eastAsiaTheme="minorHAnsi"/>
          <w:b/>
          <w:bCs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b/>
          <w:bCs/>
          <w:color w:val="000000"/>
          <w:shd w:val="clear" w:color="auto" w:fill="FFFFFF"/>
        </w:rPr>
        <w:t>회사가</w:t>
      </w:r>
      <w:r w:rsidRPr="00C04F04">
        <w:rPr>
          <w:rFonts w:eastAsiaTheme="minorHAnsi"/>
          <w:b/>
          <w:bCs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b/>
          <w:bCs/>
          <w:color w:val="000000"/>
          <w:shd w:val="clear" w:color="auto" w:fill="FFFFFF"/>
        </w:rPr>
        <w:t>개인정보를</w:t>
      </w:r>
      <w:r w:rsidRPr="00C04F04">
        <w:rPr>
          <w:rFonts w:eastAsiaTheme="minorHAnsi"/>
          <w:b/>
          <w:bCs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b/>
          <w:bCs/>
          <w:color w:val="000000"/>
          <w:shd w:val="clear" w:color="auto" w:fill="FFFFFF"/>
        </w:rPr>
        <w:t>수집하고</w:t>
      </w:r>
      <w:r w:rsidRPr="00C04F04">
        <w:rPr>
          <w:rFonts w:eastAsiaTheme="minorHAnsi"/>
          <w:b/>
          <w:bCs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b/>
          <w:bCs/>
          <w:color w:val="000000"/>
          <w:shd w:val="clear" w:color="auto" w:fill="FFFFFF"/>
        </w:rPr>
        <w:t>이용함에</w:t>
      </w:r>
      <w:r w:rsidRPr="00C04F04">
        <w:rPr>
          <w:rFonts w:eastAsiaTheme="minorHAnsi"/>
          <w:b/>
          <w:bCs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b/>
          <w:bCs/>
          <w:color w:val="000000"/>
          <w:shd w:val="clear" w:color="auto" w:fill="FFFFFF"/>
        </w:rPr>
        <w:t>있어</w:t>
      </w:r>
      <w:r w:rsidRPr="00C04F04">
        <w:rPr>
          <w:rFonts w:eastAsiaTheme="minorHAnsi"/>
          <w:b/>
          <w:bCs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b/>
          <w:bCs/>
          <w:color w:val="000000"/>
          <w:shd w:val="clear" w:color="auto" w:fill="FFFFFF"/>
        </w:rPr>
        <w:t>충분히</w:t>
      </w:r>
      <w:r w:rsidRPr="00C04F04">
        <w:rPr>
          <w:rFonts w:eastAsiaTheme="minorHAnsi"/>
          <w:b/>
          <w:bCs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b/>
          <w:bCs/>
          <w:color w:val="000000"/>
          <w:shd w:val="clear" w:color="auto" w:fill="FFFFFF"/>
        </w:rPr>
        <w:t>내용을</w:t>
      </w:r>
      <w:r w:rsidRPr="00C04F04">
        <w:rPr>
          <w:rFonts w:eastAsiaTheme="minorHAnsi"/>
          <w:b/>
          <w:bCs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b/>
          <w:bCs/>
          <w:color w:val="000000"/>
          <w:shd w:val="clear" w:color="auto" w:fill="FFFFFF"/>
        </w:rPr>
        <w:t>확인하고</w:t>
      </w:r>
      <w:r w:rsidRPr="00C04F04">
        <w:rPr>
          <w:rFonts w:eastAsiaTheme="minorHAnsi"/>
          <w:b/>
          <w:bCs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b/>
          <w:bCs/>
          <w:color w:val="000000"/>
          <w:shd w:val="clear" w:color="auto" w:fill="FFFFFF"/>
        </w:rPr>
        <w:t>이에</w:t>
      </w:r>
      <w:r w:rsidRPr="00C04F04">
        <w:rPr>
          <w:rFonts w:eastAsiaTheme="minorHAnsi"/>
          <w:b/>
          <w:bCs/>
          <w:color w:val="000000"/>
          <w:shd w:val="clear" w:color="auto" w:fill="FFFFFF"/>
        </w:rPr>
        <w:t xml:space="preserve"> </w:t>
      </w:r>
      <w:r w:rsidRPr="00C04F04">
        <w:rPr>
          <w:rFonts w:eastAsiaTheme="minorHAnsi" w:hint="eastAsia"/>
          <w:b/>
          <w:bCs/>
          <w:color w:val="000000"/>
          <w:shd w:val="clear" w:color="auto" w:fill="FFFFFF"/>
        </w:rPr>
        <w:t>동의합니다</w:t>
      </w:r>
      <w:r w:rsidRPr="00C04F04">
        <w:rPr>
          <w:rFonts w:eastAsiaTheme="minorHAnsi"/>
          <w:b/>
          <w:bCs/>
          <w:color w:val="000000"/>
          <w:shd w:val="clear" w:color="auto" w:fill="FFFFFF"/>
        </w:rPr>
        <w:t>.</w:t>
      </w:r>
    </w:p>
    <w:p w14:paraId="3BD0F196" w14:textId="48CE0D7E" w:rsidR="00B97484" w:rsidRDefault="00B97484" w:rsidP="00E56F64">
      <w:pPr>
        <w:wordWrap/>
        <w:adjustRightInd w:val="0"/>
        <w:jc w:val="right"/>
        <w:rPr>
          <w:rFonts w:eastAsiaTheme="minorHAnsi"/>
          <w:color w:val="000000"/>
          <w:shd w:val="clear" w:color="auto" w:fill="FFFFFF"/>
        </w:rPr>
      </w:pPr>
    </w:p>
    <w:p w14:paraId="1C8BB152" w14:textId="77777777" w:rsidR="00E56F64" w:rsidRPr="00C04F04" w:rsidRDefault="00E56F64" w:rsidP="00E56F64">
      <w:pPr>
        <w:wordWrap/>
        <w:adjustRightInd w:val="0"/>
        <w:jc w:val="right"/>
        <w:rPr>
          <w:rFonts w:eastAsiaTheme="minorHAnsi"/>
          <w:color w:val="000000"/>
          <w:shd w:val="clear" w:color="auto" w:fill="FFFFFF"/>
        </w:rPr>
      </w:pPr>
    </w:p>
    <w:p w14:paraId="780F86F7" w14:textId="405B03BD" w:rsidR="00E56F64" w:rsidRDefault="007A4A6A" w:rsidP="00E56F64">
      <w:pPr>
        <w:wordWrap/>
        <w:adjustRightInd w:val="0"/>
        <w:jc w:val="right"/>
        <w:rPr>
          <w:rFonts w:eastAsiaTheme="minorHAnsi"/>
          <w:color w:val="000000"/>
          <w:shd w:val="clear" w:color="auto" w:fill="FFFFFF"/>
        </w:rPr>
      </w:pPr>
      <w:r>
        <w:rPr>
          <w:rFonts w:eastAsiaTheme="minorHAnsi"/>
          <w:b/>
          <w:bCs/>
          <w:color w:val="000000"/>
          <w:shd w:val="clear" w:color="auto" w:fill="FFFFFF"/>
        </w:rPr>
        <w:t>20</w:t>
      </w:r>
      <w:r w:rsidR="00E6030A">
        <w:rPr>
          <w:rFonts w:eastAsiaTheme="minorHAnsi"/>
          <w:b/>
          <w:bCs/>
          <w:color w:val="000000"/>
          <w:shd w:val="clear" w:color="auto" w:fill="FFFFFF"/>
        </w:rPr>
        <w:t>2</w:t>
      </w:r>
      <w:r w:rsidR="00984EBE">
        <w:rPr>
          <w:rFonts w:eastAsiaTheme="minorHAnsi"/>
          <w:b/>
          <w:bCs/>
          <w:color w:val="000000"/>
          <w:shd w:val="clear" w:color="auto" w:fill="FFFFFF"/>
        </w:rPr>
        <w:t>3</w:t>
      </w:r>
      <w:r w:rsidR="00E56F64" w:rsidRPr="00C04F04">
        <w:rPr>
          <w:rFonts w:eastAsiaTheme="minorHAnsi"/>
          <w:b/>
          <w:bCs/>
          <w:color w:val="000000"/>
          <w:shd w:val="clear" w:color="auto" w:fill="FFFFFF"/>
        </w:rPr>
        <w:t>년 __</w:t>
      </w:r>
      <w:r w:rsidR="00E6030A" w:rsidRPr="00C04F04">
        <w:rPr>
          <w:rFonts w:eastAsiaTheme="minorHAnsi"/>
          <w:b/>
          <w:bCs/>
          <w:color w:val="000000"/>
          <w:shd w:val="clear" w:color="auto" w:fill="FFFFFF"/>
        </w:rPr>
        <w:t>___</w:t>
      </w:r>
      <w:r w:rsidR="00E56F64" w:rsidRPr="00C04F04">
        <w:rPr>
          <w:rFonts w:eastAsiaTheme="minorHAnsi"/>
          <w:b/>
          <w:bCs/>
          <w:color w:val="000000"/>
          <w:shd w:val="clear" w:color="auto" w:fill="FFFFFF"/>
        </w:rPr>
        <w:t>_____월 ___</w:t>
      </w:r>
      <w:r w:rsidR="00E6030A" w:rsidRPr="00C04F04">
        <w:rPr>
          <w:rFonts w:eastAsiaTheme="minorHAnsi"/>
          <w:b/>
          <w:bCs/>
          <w:color w:val="000000"/>
          <w:shd w:val="clear" w:color="auto" w:fill="FFFFFF"/>
        </w:rPr>
        <w:t>___</w:t>
      </w:r>
      <w:r w:rsidR="00E56F64" w:rsidRPr="00C04F04">
        <w:rPr>
          <w:rFonts w:eastAsiaTheme="minorHAnsi"/>
          <w:b/>
          <w:bCs/>
          <w:color w:val="000000"/>
          <w:shd w:val="clear" w:color="auto" w:fill="FFFFFF"/>
        </w:rPr>
        <w:t>___일</w:t>
      </w:r>
      <w:r w:rsidR="009D6BFF" w:rsidRPr="00C04F04">
        <w:rPr>
          <w:rFonts w:eastAsiaTheme="minorHAnsi"/>
          <w:b/>
          <w:bCs/>
          <w:color w:val="000000"/>
          <w:shd w:val="clear" w:color="auto" w:fill="FFFFFF"/>
        </w:rPr>
        <w:t xml:space="preserve"> </w:t>
      </w:r>
      <w:r w:rsidR="00E6030A">
        <w:rPr>
          <w:rFonts w:eastAsiaTheme="minorHAnsi"/>
          <w:b/>
          <w:bCs/>
          <w:color w:val="000000"/>
          <w:shd w:val="clear" w:color="auto" w:fill="FFFFFF"/>
        </w:rPr>
        <w:t xml:space="preserve">   </w:t>
      </w:r>
      <w:r w:rsidR="00E56F64" w:rsidRPr="00C04F04">
        <w:rPr>
          <w:rFonts w:eastAsiaTheme="minorHAnsi" w:hint="eastAsia"/>
          <w:b/>
          <w:bCs/>
          <w:color w:val="000000"/>
          <w:shd w:val="clear" w:color="auto" w:fill="FFFFFF"/>
        </w:rPr>
        <w:t>성명</w:t>
      </w:r>
      <w:r w:rsidR="00E56F64" w:rsidRPr="00C04F04">
        <w:rPr>
          <w:rFonts w:eastAsiaTheme="minorHAnsi"/>
          <w:b/>
          <w:bCs/>
          <w:color w:val="000000"/>
          <w:shd w:val="clear" w:color="auto" w:fill="FFFFFF"/>
        </w:rPr>
        <w:t>____</w:t>
      </w:r>
      <w:r w:rsidR="00E6030A" w:rsidRPr="00C04F04">
        <w:rPr>
          <w:rFonts w:eastAsiaTheme="minorHAnsi"/>
          <w:b/>
          <w:bCs/>
          <w:color w:val="000000"/>
          <w:shd w:val="clear" w:color="auto" w:fill="FFFFFF"/>
        </w:rPr>
        <w:t>______</w:t>
      </w:r>
      <w:r w:rsidR="00E56F64" w:rsidRPr="00C04F04">
        <w:rPr>
          <w:rFonts w:eastAsiaTheme="minorHAnsi"/>
          <w:b/>
          <w:bCs/>
          <w:color w:val="000000"/>
          <w:shd w:val="clear" w:color="auto" w:fill="FFFFFF"/>
        </w:rPr>
        <w:t>________</w:t>
      </w:r>
      <w:r w:rsidR="009D6BFF" w:rsidRPr="00C04F04">
        <w:rPr>
          <w:rFonts w:eastAsiaTheme="minorHAnsi"/>
          <w:b/>
          <w:bCs/>
          <w:color w:val="000000"/>
          <w:shd w:val="clear" w:color="auto" w:fill="FFFFFF"/>
        </w:rPr>
        <w:t xml:space="preserve"> </w:t>
      </w:r>
      <w:r w:rsidR="00E56F64" w:rsidRPr="00E6030A">
        <w:rPr>
          <w:rFonts w:eastAsiaTheme="minorHAnsi"/>
          <w:color w:val="000000"/>
          <w:shd w:val="clear" w:color="auto" w:fill="FFFFFF"/>
        </w:rPr>
        <w:t xml:space="preserve">(서명 </w:t>
      </w:r>
      <w:r w:rsidR="00E56F64" w:rsidRPr="00E6030A">
        <w:rPr>
          <w:rFonts w:eastAsiaTheme="minorHAnsi" w:hint="eastAsia"/>
          <w:color w:val="000000"/>
          <w:shd w:val="clear" w:color="auto" w:fill="FFFFFF"/>
        </w:rPr>
        <w:t>또는</w:t>
      </w:r>
      <w:r w:rsidR="00E56F64" w:rsidRPr="00E6030A">
        <w:rPr>
          <w:rFonts w:eastAsiaTheme="minorHAnsi"/>
          <w:color w:val="000000"/>
          <w:shd w:val="clear" w:color="auto" w:fill="FFFFFF"/>
        </w:rPr>
        <w:t xml:space="preserve"> </w:t>
      </w:r>
      <w:r w:rsidR="00E56F64" w:rsidRPr="00E6030A">
        <w:rPr>
          <w:rFonts w:eastAsiaTheme="minorHAnsi" w:hint="eastAsia"/>
          <w:color w:val="000000"/>
          <w:shd w:val="clear" w:color="auto" w:fill="FFFFFF"/>
        </w:rPr>
        <w:t>날인</w:t>
      </w:r>
      <w:r w:rsidR="00E56F64" w:rsidRPr="00E6030A">
        <w:rPr>
          <w:rFonts w:eastAsiaTheme="minorHAnsi"/>
          <w:color w:val="000000"/>
          <w:shd w:val="clear" w:color="auto" w:fill="FFFFFF"/>
        </w:rPr>
        <w:t>)</w:t>
      </w:r>
    </w:p>
    <w:p w14:paraId="7EAB504F" w14:textId="77777777" w:rsidR="00F42427" w:rsidRPr="00E6030A" w:rsidRDefault="00F42427" w:rsidP="00E56F64">
      <w:pPr>
        <w:wordWrap/>
        <w:adjustRightInd w:val="0"/>
        <w:jc w:val="right"/>
        <w:rPr>
          <w:rFonts w:eastAsiaTheme="minorHAnsi"/>
          <w:color w:val="000000"/>
          <w:shd w:val="clear" w:color="auto" w:fill="FFFFFF"/>
        </w:rPr>
      </w:pPr>
    </w:p>
    <w:p w14:paraId="405B3D7B" w14:textId="075279B2" w:rsidR="00E56F64" w:rsidRPr="00C04F04" w:rsidRDefault="00E56F64" w:rsidP="00E56F64">
      <w:pPr>
        <w:wordWrap/>
        <w:adjustRightInd w:val="0"/>
        <w:jc w:val="left"/>
        <w:rPr>
          <w:rFonts w:eastAsiaTheme="minorHAnsi"/>
          <w:b/>
          <w:bCs/>
          <w:color w:val="000000"/>
          <w:shd w:val="clear" w:color="auto" w:fill="FFFFFF"/>
        </w:rPr>
      </w:pPr>
    </w:p>
    <w:p w14:paraId="5F90EE70" w14:textId="2F64C25E" w:rsidR="00E56F64" w:rsidRPr="00E6030A" w:rsidRDefault="00E56F64" w:rsidP="00E6030A">
      <w:pPr>
        <w:wordWrap/>
        <w:adjustRightInd w:val="0"/>
        <w:jc w:val="left"/>
        <w:rPr>
          <w:rFonts w:eastAsiaTheme="minorHAnsi"/>
          <w:color w:val="FF0000"/>
          <w:shd w:val="clear" w:color="auto" w:fill="FFFFFF"/>
        </w:rPr>
      </w:pPr>
      <w:r w:rsidRPr="00E6030A">
        <w:rPr>
          <w:rFonts w:eastAsiaTheme="minorHAnsi"/>
          <w:color w:val="FF0000"/>
          <w:shd w:val="clear" w:color="auto" w:fill="FFFFFF"/>
        </w:rPr>
        <w:t xml:space="preserve">* </w:t>
      </w:r>
      <w:r w:rsidRPr="00E6030A">
        <w:rPr>
          <w:rFonts w:eastAsiaTheme="minorHAnsi" w:hint="eastAsia"/>
          <w:color w:val="FF0000"/>
          <w:shd w:val="clear" w:color="auto" w:fill="FFFFFF"/>
        </w:rPr>
        <w:t>개인정보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수집·이용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동의서는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개별로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작성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스캔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또는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사진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촬영하여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이미지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파일로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첨부</w:t>
      </w:r>
    </w:p>
    <w:p w14:paraId="47816771" w14:textId="0E301108" w:rsidR="00524CCE" w:rsidRPr="00E6030A" w:rsidRDefault="00524CCE" w:rsidP="00E6030A">
      <w:pPr>
        <w:wordWrap/>
        <w:adjustRightInd w:val="0"/>
        <w:jc w:val="left"/>
        <w:rPr>
          <w:rFonts w:eastAsiaTheme="minorHAnsi"/>
          <w:color w:val="FF0000"/>
          <w:shd w:val="clear" w:color="auto" w:fill="FFFFFF"/>
        </w:rPr>
      </w:pPr>
      <w:r w:rsidRPr="00E6030A">
        <w:rPr>
          <w:rFonts w:eastAsiaTheme="minorHAnsi"/>
          <w:color w:val="FF0000"/>
          <w:shd w:val="clear" w:color="auto" w:fill="FFFFFF"/>
        </w:rPr>
        <w:t xml:space="preserve">* </w:t>
      </w:r>
      <w:r w:rsidRPr="00E6030A">
        <w:rPr>
          <w:rFonts w:eastAsiaTheme="minorHAnsi" w:hint="eastAsia"/>
          <w:color w:val="FF0000"/>
          <w:shd w:val="clear" w:color="auto" w:fill="FFFFFF"/>
        </w:rPr>
        <w:t>수집된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개인정보는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="0028623F">
        <w:rPr>
          <w:rFonts w:eastAsiaTheme="minorHAnsi" w:hint="eastAsia"/>
          <w:color w:val="FF0000"/>
          <w:shd w:val="clear" w:color="auto" w:fill="FFFFFF"/>
        </w:rPr>
        <w:t>체험단 진</w:t>
      </w:r>
      <w:r w:rsidRPr="00E6030A">
        <w:rPr>
          <w:rFonts w:eastAsiaTheme="minorHAnsi" w:hint="eastAsia"/>
          <w:color w:val="FF0000"/>
          <w:shd w:val="clear" w:color="auto" w:fill="FFFFFF"/>
        </w:rPr>
        <w:t>행을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위한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최소한의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Pr="00E6030A">
        <w:rPr>
          <w:rFonts w:eastAsiaTheme="minorHAnsi" w:hint="eastAsia"/>
          <w:color w:val="FF0000"/>
          <w:shd w:val="clear" w:color="auto" w:fill="FFFFFF"/>
        </w:rPr>
        <w:t>정보로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="0028623F">
        <w:rPr>
          <w:rFonts w:eastAsiaTheme="minorHAnsi" w:hint="eastAsia"/>
          <w:color w:val="FF0000"/>
          <w:shd w:val="clear" w:color="auto" w:fill="FFFFFF"/>
        </w:rPr>
        <w:t>선정</w:t>
      </w:r>
      <w:r w:rsidR="000755AC">
        <w:rPr>
          <w:rFonts w:eastAsiaTheme="minorHAnsi" w:hint="eastAsia"/>
          <w:color w:val="FF0000"/>
          <w:shd w:val="clear" w:color="auto" w:fill="FFFFFF"/>
        </w:rPr>
        <w:t xml:space="preserve"> 발표 또는</w:t>
      </w:r>
      <w:r w:rsidR="0028623F">
        <w:rPr>
          <w:rFonts w:eastAsiaTheme="minorHAnsi" w:hint="eastAsia"/>
          <w:color w:val="FF0000"/>
          <w:shd w:val="clear" w:color="auto" w:fill="FFFFFF"/>
        </w:rPr>
        <w:t xml:space="preserve"> 체험단 종료 이후</w:t>
      </w:r>
      <w:r w:rsidRPr="00E6030A">
        <w:rPr>
          <w:rFonts w:eastAsiaTheme="minorHAnsi"/>
          <w:color w:val="FF0000"/>
          <w:shd w:val="clear" w:color="auto" w:fill="FFFFFF"/>
        </w:rPr>
        <w:t xml:space="preserve"> </w:t>
      </w:r>
      <w:r w:rsidR="00AC0B78">
        <w:rPr>
          <w:rFonts w:eastAsiaTheme="minorHAnsi"/>
          <w:color w:val="FF0000"/>
          <w:shd w:val="clear" w:color="auto" w:fill="FFFFFF"/>
        </w:rPr>
        <w:t>3</w:t>
      </w:r>
      <w:r w:rsidR="00AC0B78">
        <w:rPr>
          <w:rFonts w:eastAsiaTheme="minorHAnsi" w:hint="eastAsia"/>
          <w:color w:val="FF0000"/>
          <w:shd w:val="clear" w:color="auto" w:fill="FFFFFF"/>
        </w:rPr>
        <w:t xml:space="preserve">개월 이내 </w:t>
      </w:r>
      <w:r w:rsidRPr="00E6030A">
        <w:rPr>
          <w:rFonts w:eastAsiaTheme="minorHAnsi" w:hint="eastAsia"/>
          <w:color w:val="FF0000"/>
          <w:shd w:val="clear" w:color="auto" w:fill="FFFFFF"/>
        </w:rPr>
        <w:t>폐기됩니다</w:t>
      </w:r>
      <w:r w:rsidR="00CD143B" w:rsidRPr="00E6030A">
        <w:rPr>
          <w:rFonts w:eastAsiaTheme="minorHAnsi" w:hint="eastAsia"/>
          <w:color w:val="FF0000"/>
          <w:shd w:val="clear" w:color="auto" w:fill="FFFFFF"/>
        </w:rPr>
        <w:t>.</w:t>
      </w:r>
    </w:p>
    <w:sectPr w:rsidR="00524CCE" w:rsidRPr="00E6030A" w:rsidSect="00B729A6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85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D2F28" w14:textId="77777777" w:rsidR="00BE29BD" w:rsidRDefault="00BE29BD" w:rsidP="00A22426">
      <w:r>
        <w:separator/>
      </w:r>
    </w:p>
  </w:endnote>
  <w:endnote w:type="continuationSeparator" w:id="0">
    <w:p w14:paraId="1EA29F04" w14:textId="77777777" w:rsidR="00BE29BD" w:rsidRDefault="00BE29BD" w:rsidP="00A2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EB4C86D-D537-4A9F-BA23-C12DD4311291}"/>
    <w:embedBold r:id="rId2" w:subsetted="1" w:fontKey="{B68D8D89-4E2E-4C6E-815A-6E6122EC4447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맑은 고딕"/>
    <w:charset w:val="81"/>
    <w:family w:val="auto"/>
    <w:pitch w:val="variable"/>
    <w:sig w:usb0="00000000" w:usb1="09D7FCE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97E57" w14:textId="77777777" w:rsidR="00BE29BD" w:rsidRDefault="00BE29BD" w:rsidP="00A22426">
      <w:r>
        <w:separator/>
      </w:r>
    </w:p>
  </w:footnote>
  <w:footnote w:type="continuationSeparator" w:id="0">
    <w:p w14:paraId="365A0081" w14:textId="77777777" w:rsidR="00BE29BD" w:rsidRDefault="00BE29BD" w:rsidP="00A22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62279" w14:textId="77777777" w:rsidR="00775B43" w:rsidRDefault="00775B43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5A453DE" wp14:editId="1C325766">
          <wp:simplePos x="0" y="0"/>
          <wp:positionH relativeFrom="column">
            <wp:posOffset>-123190</wp:posOffset>
          </wp:positionH>
          <wp:positionV relativeFrom="paragraph">
            <wp:posOffset>-83820</wp:posOffset>
          </wp:positionV>
          <wp:extent cx="626110" cy="301625"/>
          <wp:effectExtent l="19050" t="0" r="2540" b="0"/>
          <wp:wrapSquare wrapText="bothSides"/>
          <wp:docPr id="29" name="그림 2" descr="CI+K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+K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11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C81D2" w14:textId="30A0895E" w:rsidR="00775B43" w:rsidRPr="009B5AAB" w:rsidRDefault="00340A91" w:rsidP="009B5AAB">
    <w:pPr>
      <w:pStyle w:val="a4"/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F68E1" w14:textId="77777777" w:rsidR="00775B43" w:rsidRDefault="00775B43" w:rsidP="00ED57DE">
    <w:pPr>
      <w:pStyle w:val="a4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4F9F2C" wp14:editId="539A40E3">
          <wp:simplePos x="0" y="0"/>
          <wp:positionH relativeFrom="column">
            <wp:posOffset>-513715</wp:posOffset>
          </wp:positionH>
          <wp:positionV relativeFrom="paragraph">
            <wp:posOffset>-351155</wp:posOffset>
          </wp:positionV>
          <wp:extent cx="1562100" cy="314325"/>
          <wp:effectExtent l="0" t="0" r="0" b="0"/>
          <wp:wrapSquare wrapText="bothSides"/>
          <wp:docPr id="30" name="Picture 1" descr="신영문로고(투명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 descr="신영문로고(투명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6675814" w14:textId="3079067C" w:rsidR="00775B43" w:rsidRPr="00F40AE5" w:rsidRDefault="00775B43" w:rsidP="00ED57DE">
    <w:pPr>
      <w:pStyle w:val="a4"/>
      <w:jc w:val="center"/>
      <w:rPr>
        <w:rFonts w:asciiTheme="majorEastAsia" w:eastAsiaTheme="majorEastAsia" w:hAnsiTheme="majorEastAsia"/>
        <w:b/>
        <w:sz w:val="42"/>
        <w:szCs w:val="42"/>
      </w:rPr>
    </w:pPr>
    <w:r w:rsidRPr="00F40AE5">
      <w:rPr>
        <w:rFonts w:asciiTheme="majorEastAsia" w:eastAsiaTheme="majorEastAsia" w:hAnsiTheme="majorEastAsia" w:hint="eastAsia"/>
        <w:b/>
        <w:sz w:val="42"/>
        <w:szCs w:val="42"/>
      </w:rPr>
      <w:t>이</w:t>
    </w:r>
    <w:r w:rsidR="009D6BFF">
      <w:rPr>
        <w:rFonts w:asciiTheme="majorEastAsia" w:eastAsiaTheme="majorEastAsia" w:hAnsiTheme="majorEastAsia" w:hint="eastAsia"/>
        <w:b/>
        <w:sz w:val="42"/>
        <w:szCs w:val="42"/>
      </w:rPr>
      <w:t xml:space="preserve"> </w:t>
    </w:r>
    <w:r w:rsidRPr="00F40AE5">
      <w:rPr>
        <w:rFonts w:asciiTheme="majorEastAsia" w:eastAsiaTheme="majorEastAsia" w:hAnsiTheme="majorEastAsia" w:hint="eastAsia"/>
        <w:b/>
        <w:sz w:val="42"/>
        <w:szCs w:val="42"/>
      </w:rPr>
      <w:t>력</w:t>
    </w:r>
    <w:r w:rsidR="009D6BFF">
      <w:rPr>
        <w:rFonts w:asciiTheme="majorEastAsia" w:eastAsiaTheme="majorEastAsia" w:hAnsiTheme="majorEastAsia" w:hint="eastAsia"/>
        <w:b/>
        <w:sz w:val="42"/>
        <w:szCs w:val="42"/>
      </w:rPr>
      <w:t xml:space="preserve"> </w:t>
    </w:r>
    <w:r w:rsidRPr="00F40AE5">
      <w:rPr>
        <w:rFonts w:asciiTheme="majorEastAsia" w:eastAsiaTheme="majorEastAsia" w:hAnsiTheme="majorEastAsia" w:hint="eastAsia"/>
        <w:b/>
        <w:sz w:val="42"/>
        <w:szCs w:val="42"/>
      </w:rPr>
      <w:t>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F6016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CCA657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D8B40D6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5E85AA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BEC8C7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CECCCF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D8C55B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7F8F2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12C2A8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58278F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FA635B3"/>
    <w:multiLevelType w:val="hybridMultilevel"/>
    <w:tmpl w:val="61F0D25C"/>
    <w:lvl w:ilvl="0" w:tplc="48181148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8A43A8C"/>
    <w:multiLevelType w:val="hybridMultilevel"/>
    <w:tmpl w:val="7E8E98AA"/>
    <w:lvl w:ilvl="0" w:tplc="34FAAC7A">
      <w:numFmt w:val="bullet"/>
      <w:lvlText w:val=""/>
      <w:lvlJc w:val="left"/>
      <w:pPr>
        <w:ind w:left="360" w:hanging="360"/>
      </w:pPr>
      <w:rPr>
        <w:rFonts w:ascii="Wingdings" w:eastAsia="맑은 고딕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8C87E15"/>
    <w:multiLevelType w:val="hybridMultilevel"/>
    <w:tmpl w:val="7924B518"/>
    <w:lvl w:ilvl="0" w:tplc="48181148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98D05FA"/>
    <w:multiLevelType w:val="hybridMultilevel"/>
    <w:tmpl w:val="B5BEE0F8"/>
    <w:lvl w:ilvl="0" w:tplc="7C80D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3424D0"/>
    <w:multiLevelType w:val="hybridMultilevel"/>
    <w:tmpl w:val="E91C9F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318514B"/>
    <w:multiLevelType w:val="hybridMultilevel"/>
    <w:tmpl w:val="F87C7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12"/>
  </w:num>
  <w:num w:numId="15">
    <w:abstractNumId w:val="11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개인정보보호사무국">
    <w15:presenceInfo w15:providerId="None" w15:userId="개인정보보호사무국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characterSpacingControl w:val="doNotCompress"/>
  <w:hdrShapeDefaults>
    <o:shapedefaults v:ext="edit" spidmax="4097" style="mso-position-vertical-relative:page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0C"/>
    <w:rsid w:val="00002159"/>
    <w:rsid w:val="00003AC0"/>
    <w:rsid w:val="00005D80"/>
    <w:rsid w:val="00013042"/>
    <w:rsid w:val="00013345"/>
    <w:rsid w:val="00013C6A"/>
    <w:rsid w:val="00013CAA"/>
    <w:rsid w:val="00016C82"/>
    <w:rsid w:val="00017DA5"/>
    <w:rsid w:val="0002366B"/>
    <w:rsid w:val="00030BC9"/>
    <w:rsid w:val="00030F66"/>
    <w:rsid w:val="00032B33"/>
    <w:rsid w:val="00035077"/>
    <w:rsid w:val="00035730"/>
    <w:rsid w:val="00042EC6"/>
    <w:rsid w:val="00044137"/>
    <w:rsid w:val="00045462"/>
    <w:rsid w:val="00045F88"/>
    <w:rsid w:val="0004798E"/>
    <w:rsid w:val="00051202"/>
    <w:rsid w:val="0005165D"/>
    <w:rsid w:val="00054BDD"/>
    <w:rsid w:val="00062DCF"/>
    <w:rsid w:val="000644B3"/>
    <w:rsid w:val="0007061F"/>
    <w:rsid w:val="000725CB"/>
    <w:rsid w:val="00072EDC"/>
    <w:rsid w:val="000755AC"/>
    <w:rsid w:val="000771BF"/>
    <w:rsid w:val="0008055C"/>
    <w:rsid w:val="00082CE7"/>
    <w:rsid w:val="0008318A"/>
    <w:rsid w:val="0008320F"/>
    <w:rsid w:val="000845A5"/>
    <w:rsid w:val="0008620C"/>
    <w:rsid w:val="000902CB"/>
    <w:rsid w:val="00091BE0"/>
    <w:rsid w:val="00092E72"/>
    <w:rsid w:val="000965A6"/>
    <w:rsid w:val="000A4C3C"/>
    <w:rsid w:val="000A78F9"/>
    <w:rsid w:val="000A7AFE"/>
    <w:rsid w:val="000B177E"/>
    <w:rsid w:val="000B2F84"/>
    <w:rsid w:val="000B66AD"/>
    <w:rsid w:val="000C08E7"/>
    <w:rsid w:val="000C1822"/>
    <w:rsid w:val="000C300C"/>
    <w:rsid w:val="000C6725"/>
    <w:rsid w:val="000C6BE1"/>
    <w:rsid w:val="000C77C0"/>
    <w:rsid w:val="000D2919"/>
    <w:rsid w:val="000D3C8A"/>
    <w:rsid w:val="000D69F3"/>
    <w:rsid w:val="000E0142"/>
    <w:rsid w:val="000E1D85"/>
    <w:rsid w:val="000F032F"/>
    <w:rsid w:val="000F0C42"/>
    <w:rsid w:val="000F16B2"/>
    <w:rsid w:val="001007D9"/>
    <w:rsid w:val="00100BD5"/>
    <w:rsid w:val="00101065"/>
    <w:rsid w:val="00101566"/>
    <w:rsid w:val="00102698"/>
    <w:rsid w:val="00104793"/>
    <w:rsid w:val="001065E8"/>
    <w:rsid w:val="0011258F"/>
    <w:rsid w:val="00112C14"/>
    <w:rsid w:val="00122353"/>
    <w:rsid w:val="0012248F"/>
    <w:rsid w:val="001252AE"/>
    <w:rsid w:val="00127B33"/>
    <w:rsid w:val="0013235B"/>
    <w:rsid w:val="00136A42"/>
    <w:rsid w:val="001376D2"/>
    <w:rsid w:val="00140996"/>
    <w:rsid w:val="00141312"/>
    <w:rsid w:val="00145F7E"/>
    <w:rsid w:val="00146A24"/>
    <w:rsid w:val="00147D46"/>
    <w:rsid w:val="00151299"/>
    <w:rsid w:val="00151816"/>
    <w:rsid w:val="00152287"/>
    <w:rsid w:val="00152607"/>
    <w:rsid w:val="00154774"/>
    <w:rsid w:val="001547A5"/>
    <w:rsid w:val="00154E19"/>
    <w:rsid w:val="001552CF"/>
    <w:rsid w:val="001554E6"/>
    <w:rsid w:val="00156FB2"/>
    <w:rsid w:val="0015782F"/>
    <w:rsid w:val="001579BF"/>
    <w:rsid w:val="0016148F"/>
    <w:rsid w:val="001626E3"/>
    <w:rsid w:val="00172AB5"/>
    <w:rsid w:val="00172B8A"/>
    <w:rsid w:val="00182511"/>
    <w:rsid w:val="00184143"/>
    <w:rsid w:val="001869DB"/>
    <w:rsid w:val="00187C47"/>
    <w:rsid w:val="001910E4"/>
    <w:rsid w:val="00191FD9"/>
    <w:rsid w:val="00195899"/>
    <w:rsid w:val="00195980"/>
    <w:rsid w:val="00195DB7"/>
    <w:rsid w:val="001A503F"/>
    <w:rsid w:val="001A65B0"/>
    <w:rsid w:val="001A6AE9"/>
    <w:rsid w:val="001A7B2B"/>
    <w:rsid w:val="001C265A"/>
    <w:rsid w:val="001C2E57"/>
    <w:rsid w:val="001C4868"/>
    <w:rsid w:val="001C4D24"/>
    <w:rsid w:val="001D0F23"/>
    <w:rsid w:val="001D5ED5"/>
    <w:rsid w:val="001D6AA0"/>
    <w:rsid w:val="001E3193"/>
    <w:rsid w:val="00201D6D"/>
    <w:rsid w:val="00202609"/>
    <w:rsid w:val="00203282"/>
    <w:rsid w:val="0020406C"/>
    <w:rsid w:val="00205D6F"/>
    <w:rsid w:val="00214014"/>
    <w:rsid w:val="00215527"/>
    <w:rsid w:val="0022784C"/>
    <w:rsid w:val="00230325"/>
    <w:rsid w:val="00230C67"/>
    <w:rsid w:val="002324D4"/>
    <w:rsid w:val="00233E9E"/>
    <w:rsid w:val="0023720F"/>
    <w:rsid w:val="00240C5A"/>
    <w:rsid w:val="00241007"/>
    <w:rsid w:val="0024564A"/>
    <w:rsid w:val="0024710A"/>
    <w:rsid w:val="00251568"/>
    <w:rsid w:val="00252729"/>
    <w:rsid w:val="00252A42"/>
    <w:rsid w:val="002540DF"/>
    <w:rsid w:val="00255EB7"/>
    <w:rsid w:val="00267A88"/>
    <w:rsid w:val="00267EB5"/>
    <w:rsid w:val="0027255E"/>
    <w:rsid w:val="00277CE8"/>
    <w:rsid w:val="00277F91"/>
    <w:rsid w:val="002849D6"/>
    <w:rsid w:val="0028623F"/>
    <w:rsid w:val="00286460"/>
    <w:rsid w:val="00293C4E"/>
    <w:rsid w:val="00294413"/>
    <w:rsid w:val="00297A3A"/>
    <w:rsid w:val="00297F3C"/>
    <w:rsid w:val="002A158A"/>
    <w:rsid w:val="002A501F"/>
    <w:rsid w:val="002A7F33"/>
    <w:rsid w:val="002B0908"/>
    <w:rsid w:val="002B3DFC"/>
    <w:rsid w:val="002B5EA6"/>
    <w:rsid w:val="002B604A"/>
    <w:rsid w:val="002B62C9"/>
    <w:rsid w:val="002B6C45"/>
    <w:rsid w:val="002C2213"/>
    <w:rsid w:val="002C4355"/>
    <w:rsid w:val="002C49D4"/>
    <w:rsid w:val="002C7D8F"/>
    <w:rsid w:val="002D3481"/>
    <w:rsid w:val="002D6573"/>
    <w:rsid w:val="002D6EC8"/>
    <w:rsid w:val="002E003C"/>
    <w:rsid w:val="002E3FFE"/>
    <w:rsid w:val="002E4270"/>
    <w:rsid w:val="002E476F"/>
    <w:rsid w:val="002E6BA4"/>
    <w:rsid w:val="002E7C62"/>
    <w:rsid w:val="002F0078"/>
    <w:rsid w:val="002F0597"/>
    <w:rsid w:val="002F1BAF"/>
    <w:rsid w:val="002F57D0"/>
    <w:rsid w:val="002F5817"/>
    <w:rsid w:val="002F6FD9"/>
    <w:rsid w:val="00300730"/>
    <w:rsid w:val="00301043"/>
    <w:rsid w:val="0030498B"/>
    <w:rsid w:val="00304E4B"/>
    <w:rsid w:val="00305582"/>
    <w:rsid w:val="0031202C"/>
    <w:rsid w:val="00313643"/>
    <w:rsid w:val="00314704"/>
    <w:rsid w:val="003159BD"/>
    <w:rsid w:val="00315C95"/>
    <w:rsid w:val="00316A5C"/>
    <w:rsid w:val="003175F0"/>
    <w:rsid w:val="003178A6"/>
    <w:rsid w:val="00320ADE"/>
    <w:rsid w:val="003214E6"/>
    <w:rsid w:val="00327012"/>
    <w:rsid w:val="00327376"/>
    <w:rsid w:val="0033204D"/>
    <w:rsid w:val="0033307D"/>
    <w:rsid w:val="00337DA9"/>
    <w:rsid w:val="00337E23"/>
    <w:rsid w:val="00340A30"/>
    <w:rsid w:val="00340A91"/>
    <w:rsid w:val="00341655"/>
    <w:rsid w:val="003457E2"/>
    <w:rsid w:val="00345F10"/>
    <w:rsid w:val="003461DD"/>
    <w:rsid w:val="00347485"/>
    <w:rsid w:val="00347BD2"/>
    <w:rsid w:val="0035075E"/>
    <w:rsid w:val="003527CC"/>
    <w:rsid w:val="00355AC7"/>
    <w:rsid w:val="003575EA"/>
    <w:rsid w:val="00362FC5"/>
    <w:rsid w:val="00370724"/>
    <w:rsid w:val="00373C2B"/>
    <w:rsid w:val="00384854"/>
    <w:rsid w:val="00384D54"/>
    <w:rsid w:val="00386A96"/>
    <w:rsid w:val="00393AA9"/>
    <w:rsid w:val="00393E79"/>
    <w:rsid w:val="00394798"/>
    <w:rsid w:val="003A232E"/>
    <w:rsid w:val="003A31A3"/>
    <w:rsid w:val="003B6E18"/>
    <w:rsid w:val="003B6FAA"/>
    <w:rsid w:val="003B75DD"/>
    <w:rsid w:val="003C025A"/>
    <w:rsid w:val="003C124E"/>
    <w:rsid w:val="003C2221"/>
    <w:rsid w:val="003C261D"/>
    <w:rsid w:val="003C32FC"/>
    <w:rsid w:val="003C5033"/>
    <w:rsid w:val="003C5E24"/>
    <w:rsid w:val="003C60C6"/>
    <w:rsid w:val="003C6D43"/>
    <w:rsid w:val="003D0BF8"/>
    <w:rsid w:val="003D1298"/>
    <w:rsid w:val="003D1339"/>
    <w:rsid w:val="003D13D0"/>
    <w:rsid w:val="003D514E"/>
    <w:rsid w:val="003D6550"/>
    <w:rsid w:val="003D6894"/>
    <w:rsid w:val="003D6FBA"/>
    <w:rsid w:val="003D710E"/>
    <w:rsid w:val="003E32D1"/>
    <w:rsid w:val="003E425D"/>
    <w:rsid w:val="003E7123"/>
    <w:rsid w:val="003F0888"/>
    <w:rsid w:val="003F0CCA"/>
    <w:rsid w:val="003F21E8"/>
    <w:rsid w:val="003F285F"/>
    <w:rsid w:val="003F57B7"/>
    <w:rsid w:val="003F673C"/>
    <w:rsid w:val="003F6DBE"/>
    <w:rsid w:val="00400052"/>
    <w:rsid w:val="004008B0"/>
    <w:rsid w:val="00400A46"/>
    <w:rsid w:val="00401508"/>
    <w:rsid w:val="004028FC"/>
    <w:rsid w:val="00405AC0"/>
    <w:rsid w:val="00407A38"/>
    <w:rsid w:val="00412F35"/>
    <w:rsid w:val="00413298"/>
    <w:rsid w:val="00414CB5"/>
    <w:rsid w:val="004159BA"/>
    <w:rsid w:val="00415C2E"/>
    <w:rsid w:val="004165B3"/>
    <w:rsid w:val="00417902"/>
    <w:rsid w:val="004309AA"/>
    <w:rsid w:val="00431940"/>
    <w:rsid w:val="004345C0"/>
    <w:rsid w:val="00434F6D"/>
    <w:rsid w:val="00440E32"/>
    <w:rsid w:val="004419D5"/>
    <w:rsid w:val="00443C33"/>
    <w:rsid w:val="004445B3"/>
    <w:rsid w:val="00445837"/>
    <w:rsid w:val="00445ABA"/>
    <w:rsid w:val="00450E82"/>
    <w:rsid w:val="00453EDE"/>
    <w:rsid w:val="004556D4"/>
    <w:rsid w:val="00461D6A"/>
    <w:rsid w:val="00462761"/>
    <w:rsid w:val="0046630A"/>
    <w:rsid w:val="00466E3D"/>
    <w:rsid w:val="0047293B"/>
    <w:rsid w:val="0047568F"/>
    <w:rsid w:val="0047679C"/>
    <w:rsid w:val="00476C01"/>
    <w:rsid w:val="00477349"/>
    <w:rsid w:val="004801AE"/>
    <w:rsid w:val="00481DCF"/>
    <w:rsid w:val="00483879"/>
    <w:rsid w:val="0049021E"/>
    <w:rsid w:val="00491351"/>
    <w:rsid w:val="004941D1"/>
    <w:rsid w:val="00494461"/>
    <w:rsid w:val="004947D8"/>
    <w:rsid w:val="0049698D"/>
    <w:rsid w:val="00497511"/>
    <w:rsid w:val="004A29ED"/>
    <w:rsid w:val="004A3FD0"/>
    <w:rsid w:val="004A5CEC"/>
    <w:rsid w:val="004A728C"/>
    <w:rsid w:val="004A735E"/>
    <w:rsid w:val="004A767F"/>
    <w:rsid w:val="004A7A07"/>
    <w:rsid w:val="004A7D26"/>
    <w:rsid w:val="004B5D3A"/>
    <w:rsid w:val="004B5EC8"/>
    <w:rsid w:val="004B6314"/>
    <w:rsid w:val="004B797D"/>
    <w:rsid w:val="004D1675"/>
    <w:rsid w:val="004D2B11"/>
    <w:rsid w:val="004D2C83"/>
    <w:rsid w:val="004D344A"/>
    <w:rsid w:val="004D5809"/>
    <w:rsid w:val="004E0C50"/>
    <w:rsid w:val="004E3C3E"/>
    <w:rsid w:val="004E491C"/>
    <w:rsid w:val="004F165A"/>
    <w:rsid w:val="004F48F6"/>
    <w:rsid w:val="004F51A8"/>
    <w:rsid w:val="00501382"/>
    <w:rsid w:val="00501B9A"/>
    <w:rsid w:val="0050398F"/>
    <w:rsid w:val="005049EB"/>
    <w:rsid w:val="00504BD6"/>
    <w:rsid w:val="00504BD8"/>
    <w:rsid w:val="0050587B"/>
    <w:rsid w:val="00510524"/>
    <w:rsid w:val="00512021"/>
    <w:rsid w:val="00512A8F"/>
    <w:rsid w:val="00514D30"/>
    <w:rsid w:val="005156F4"/>
    <w:rsid w:val="00517532"/>
    <w:rsid w:val="005205AD"/>
    <w:rsid w:val="00520987"/>
    <w:rsid w:val="00521469"/>
    <w:rsid w:val="00522D55"/>
    <w:rsid w:val="00523546"/>
    <w:rsid w:val="00524187"/>
    <w:rsid w:val="00524CCE"/>
    <w:rsid w:val="005311BA"/>
    <w:rsid w:val="00535416"/>
    <w:rsid w:val="00541054"/>
    <w:rsid w:val="00543119"/>
    <w:rsid w:val="005432AA"/>
    <w:rsid w:val="00543CA4"/>
    <w:rsid w:val="00545D42"/>
    <w:rsid w:val="00547816"/>
    <w:rsid w:val="00553A2D"/>
    <w:rsid w:val="00554979"/>
    <w:rsid w:val="0055512A"/>
    <w:rsid w:val="00555AA3"/>
    <w:rsid w:val="00555D79"/>
    <w:rsid w:val="00555DF8"/>
    <w:rsid w:val="00557C49"/>
    <w:rsid w:val="00561366"/>
    <w:rsid w:val="00565CB1"/>
    <w:rsid w:val="00566E86"/>
    <w:rsid w:val="0057097D"/>
    <w:rsid w:val="00571748"/>
    <w:rsid w:val="0057250D"/>
    <w:rsid w:val="00583809"/>
    <w:rsid w:val="00584589"/>
    <w:rsid w:val="00586449"/>
    <w:rsid w:val="005945ED"/>
    <w:rsid w:val="0059465B"/>
    <w:rsid w:val="005A0FA5"/>
    <w:rsid w:val="005A6265"/>
    <w:rsid w:val="005A732E"/>
    <w:rsid w:val="005B0706"/>
    <w:rsid w:val="005B0B4C"/>
    <w:rsid w:val="005B0B8D"/>
    <w:rsid w:val="005B1280"/>
    <w:rsid w:val="005B4416"/>
    <w:rsid w:val="005B4477"/>
    <w:rsid w:val="005B46B4"/>
    <w:rsid w:val="005B6A70"/>
    <w:rsid w:val="005B768A"/>
    <w:rsid w:val="005C0189"/>
    <w:rsid w:val="005C1041"/>
    <w:rsid w:val="005C192E"/>
    <w:rsid w:val="005C277D"/>
    <w:rsid w:val="005C6A32"/>
    <w:rsid w:val="005D1A66"/>
    <w:rsid w:val="005D5113"/>
    <w:rsid w:val="005E0E44"/>
    <w:rsid w:val="005E2AF0"/>
    <w:rsid w:val="005E367A"/>
    <w:rsid w:val="005E4A02"/>
    <w:rsid w:val="005F0303"/>
    <w:rsid w:val="005F0B5A"/>
    <w:rsid w:val="005F345F"/>
    <w:rsid w:val="005F5DF9"/>
    <w:rsid w:val="005F6646"/>
    <w:rsid w:val="0060084F"/>
    <w:rsid w:val="00602B1F"/>
    <w:rsid w:val="00602FAF"/>
    <w:rsid w:val="00610B4E"/>
    <w:rsid w:val="00610D3C"/>
    <w:rsid w:val="00621525"/>
    <w:rsid w:val="00623CC5"/>
    <w:rsid w:val="006272E8"/>
    <w:rsid w:val="00627FC1"/>
    <w:rsid w:val="00633914"/>
    <w:rsid w:val="006346A1"/>
    <w:rsid w:val="006460AD"/>
    <w:rsid w:val="00647E5F"/>
    <w:rsid w:val="00671CA7"/>
    <w:rsid w:val="00674A41"/>
    <w:rsid w:val="00676D49"/>
    <w:rsid w:val="0068052F"/>
    <w:rsid w:val="00680BF0"/>
    <w:rsid w:val="0068114E"/>
    <w:rsid w:val="00681560"/>
    <w:rsid w:val="0068329D"/>
    <w:rsid w:val="00684A9B"/>
    <w:rsid w:val="00684BBF"/>
    <w:rsid w:val="00685D32"/>
    <w:rsid w:val="00686A22"/>
    <w:rsid w:val="00686DEF"/>
    <w:rsid w:val="00687472"/>
    <w:rsid w:val="0069277A"/>
    <w:rsid w:val="006952F1"/>
    <w:rsid w:val="00696CB8"/>
    <w:rsid w:val="006A33BA"/>
    <w:rsid w:val="006A34C7"/>
    <w:rsid w:val="006A3DB5"/>
    <w:rsid w:val="006B0CEA"/>
    <w:rsid w:val="006C249D"/>
    <w:rsid w:val="006C308D"/>
    <w:rsid w:val="006C3ADC"/>
    <w:rsid w:val="006C5212"/>
    <w:rsid w:val="006C69DF"/>
    <w:rsid w:val="006C6A6D"/>
    <w:rsid w:val="006D4072"/>
    <w:rsid w:val="006D43DD"/>
    <w:rsid w:val="006D4DCC"/>
    <w:rsid w:val="006D5F05"/>
    <w:rsid w:val="006D7187"/>
    <w:rsid w:val="006E16F4"/>
    <w:rsid w:val="006E17C0"/>
    <w:rsid w:val="006F18D1"/>
    <w:rsid w:val="006F2F7F"/>
    <w:rsid w:val="006F3BEE"/>
    <w:rsid w:val="006F48A5"/>
    <w:rsid w:val="00707188"/>
    <w:rsid w:val="007078C0"/>
    <w:rsid w:val="0071080C"/>
    <w:rsid w:val="007155FA"/>
    <w:rsid w:val="00716091"/>
    <w:rsid w:val="0072092F"/>
    <w:rsid w:val="00722965"/>
    <w:rsid w:val="007238BC"/>
    <w:rsid w:val="00723ED1"/>
    <w:rsid w:val="00724CB5"/>
    <w:rsid w:val="00725DE6"/>
    <w:rsid w:val="00746CBC"/>
    <w:rsid w:val="00751A2B"/>
    <w:rsid w:val="007529FB"/>
    <w:rsid w:val="007540C2"/>
    <w:rsid w:val="00754685"/>
    <w:rsid w:val="00756496"/>
    <w:rsid w:val="00757A23"/>
    <w:rsid w:val="00762D3B"/>
    <w:rsid w:val="00766F51"/>
    <w:rsid w:val="007672E3"/>
    <w:rsid w:val="007740C0"/>
    <w:rsid w:val="007744A5"/>
    <w:rsid w:val="00774D12"/>
    <w:rsid w:val="007755E8"/>
    <w:rsid w:val="00775B43"/>
    <w:rsid w:val="007855F0"/>
    <w:rsid w:val="007873A4"/>
    <w:rsid w:val="007916EE"/>
    <w:rsid w:val="00791F97"/>
    <w:rsid w:val="00792849"/>
    <w:rsid w:val="007947A5"/>
    <w:rsid w:val="00796DBA"/>
    <w:rsid w:val="0079713F"/>
    <w:rsid w:val="00797238"/>
    <w:rsid w:val="00797346"/>
    <w:rsid w:val="007977C1"/>
    <w:rsid w:val="0079797F"/>
    <w:rsid w:val="007A2FBC"/>
    <w:rsid w:val="007A4A6A"/>
    <w:rsid w:val="007A59AB"/>
    <w:rsid w:val="007B288B"/>
    <w:rsid w:val="007B2E37"/>
    <w:rsid w:val="007B679F"/>
    <w:rsid w:val="007C154A"/>
    <w:rsid w:val="007C161F"/>
    <w:rsid w:val="007C2ABA"/>
    <w:rsid w:val="007C6167"/>
    <w:rsid w:val="007C6D44"/>
    <w:rsid w:val="007D14A7"/>
    <w:rsid w:val="007D43EE"/>
    <w:rsid w:val="007D461C"/>
    <w:rsid w:val="007D546A"/>
    <w:rsid w:val="007D694E"/>
    <w:rsid w:val="007D6BB3"/>
    <w:rsid w:val="007D74AA"/>
    <w:rsid w:val="007D759D"/>
    <w:rsid w:val="007E05B1"/>
    <w:rsid w:val="007E2B2A"/>
    <w:rsid w:val="007E38E7"/>
    <w:rsid w:val="007E3DCF"/>
    <w:rsid w:val="007E4ADE"/>
    <w:rsid w:val="007E4FA4"/>
    <w:rsid w:val="007F0498"/>
    <w:rsid w:val="007F51FB"/>
    <w:rsid w:val="007F71C0"/>
    <w:rsid w:val="007F741D"/>
    <w:rsid w:val="007F7582"/>
    <w:rsid w:val="00802C7D"/>
    <w:rsid w:val="00812426"/>
    <w:rsid w:val="008134E1"/>
    <w:rsid w:val="008173AE"/>
    <w:rsid w:val="0081774E"/>
    <w:rsid w:val="00820BFD"/>
    <w:rsid w:val="00820DBE"/>
    <w:rsid w:val="008218FB"/>
    <w:rsid w:val="00823214"/>
    <w:rsid w:val="008237D5"/>
    <w:rsid w:val="00826325"/>
    <w:rsid w:val="00826879"/>
    <w:rsid w:val="008300BE"/>
    <w:rsid w:val="008323AB"/>
    <w:rsid w:val="00833799"/>
    <w:rsid w:val="00834E1E"/>
    <w:rsid w:val="008353CD"/>
    <w:rsid w:val="00835730"/>
    <w:rsid w:val="0083584C"/>
    <w:rsid w:val="00836827"/>
    <w:rsid w:val="00843387"/>
    <w:rsid w:val="00846A1C"/>
    <w:rsid w:val="008506CB"/>
    <w:rsid w:val="008520A2"/>
    <w:rsid w:val="008535CE"/>
    <w:rsid w:val="008545C1"/>
    <w:rsid w:val="00856BA0"/>
    <w:rsid w:val="00861C3E"/>
    <w:rsid w:val="008623BC"/>
    <w:rsid w:val="00862960"/>
    <w:rsid w:val="00863009"/>
    <w:rsid w:val="00863A27"/>
    <w:rsid w:val="00864095"/>
    <w:rsid w:val="0087145E"/>
    <w:rsid w:val="00871D85"/>
    <w:rsid w:val="008727BA"/>
    <w:rsid w:val="008730C9"/>
    <w:rsid w:val="00874EC6"/>
    <w:rsid w:val="00877A7D"/>
    <w:rsid w:val="00882926"/>
    <w:rsid w:val="00882F14"/>
    <w:rsid w:val="0088423E"/>
    <w:rsid w:val="00884D4F"/>
    <w:rsid w:val="00885E61"/>
    <w:rsid w:val="00886439"/>
    <w:rsid w:val="008909A3"/>
    <w:rsid w:val="008919E0"/>
    <w:rsid w:val="008940B6"/>
    <w:rsid w:val="0089442C"/>
    <w:rsid w:val="00894F19"/>
    <w:rsid w:val="0089527B"/>
    <w:rsid w:val="008A1811"/>
    <w:rsid w:val="008A1CC1"/>
    <w:rsid w:val="008A7E07"/>
    <w:rsid w:val="008B4A55"/>
    <w:rsid w:val="008B5ECD"/>
    <w:rsid w:val="008B7B35"/>
    <w:rsid w:val="008B7F00"/>
    <w:rsid w:val="008C175D"/>
    <w:rsid w:val="008C3D79"/>
    <w:rsid w:val="008C4252"/>
    <w:rsid w:val="008C499D"/>
    <w:rsid w:val="008C611C"/>
    <w:rsid w:val="008C74D4"/>
    <w:rsid w:val="008D1C06"/>
    <w:rsid w:val="008D3B66"/>
    <w:rsid w:val="008D4D67"/>
    <w:rsid w:val="008D5C81"/>
    <w:rsid w:val="008D77E7"/>
    <w:rsid w:val="008D7C83"/>
    <w:rsid w:val="008E0B62"/>
    <w:rsid w:val="008E2120"/>
    <w:rsid w:val="008F2FAC"/>
    <w:rsid w:val="008F53A8"/>
    <w:rsid w:val="008F555B"/>
    <w:rsid w:val="008F7A91"/>
    <w:rsid w:val="00901A02"/>
    <w:rsid w:val="00904E10"/>
    <w:rsid w:val="0091231B"/>
    <w:rsid w:val="00912DE9"/>
    <w:rsid w:val="0091370C"/>
    <w:rsid w:val="009164A9"/>
    <w:rsid w:val="00916776"/>
    <w:rsid w:val="00922AA9"/>
    <w:rsid w:val="0092384D"/>
    <w:rsid w:val="009247CF"/>
    <w:rsid w:val="00925466"/>
    <w:rsid w:val="00931963"/>
    <w:rsid w:val="00933501"/>
    <w:rsid w:val="00936B73"/>
    <w:rsid w:val="00940AFB"/>
    <w:rsid w:val="00942590"/>
    <w:rsid w:val="009430D4"/>
    <w:rsid w:val="00944F66"/>
    <w:rsid w:val="0095109F"/>
    <w:rsid w:val="0095498F"/>
    <w:rsid w:val="009551B0"/>
    <w:rsid w:val="0095522A"/>
    <w:rsid w:val="00957CC9"/>
    <w:rsid w:val="00961675"/>
    <w:rsid w:val="00962428"/>
    <w:rsid w:val="009649CA"/>
    <w:rsid w:val="00973AF1"/>
    <w:rsid w:val="00974204"/>
    <w:rsid w:val="0098020D"/>
    <w:rsid w:val="00980D03"/>
    <w:rsid w:val="00982C14"/>
    <w:rsid w:val="00984EBE"/>
    <w:rsid w:val="00985556"/>
    <w:rsid w:val="0099014D"/>
    <w:rsid w:val="009A0074"/>
    <w:rsid w:val="009A00BF"/>
    <w:rsid w:val="009A457B"/>
    <w:rsid w:val="009A6652"/>
    <w:rsid w:val="009A6C2F"/>
    <w:rsid w:val="009B0DC3"/>
    <w:rsid w:val="009B1A9E"/>
    <w:rsid w:val="009B428C"/>
    <w:rsid w:val="009B5AAB"/>
    <w:rsid w:val="009B6B47"/>
    <w:rsid w:val="009C08C5"/>
    <w:rsid w:val="009C185C"/>
    <w:rsid w:val="009C260A"/>
    <w:rsid w:val="009C5B4D"/>
    <w:rsid w:val="009C5B8C"/>
    <w:rsid w:val="009C6547"/>
    <w:rsid w:val="009D20B1"/>
    <w:rsid w:val="009D20FC"/>
    <w:rsid w:val="009D2440"/>
    <w:rsid w:val="009D2B02"/>
    <w:rsid w:val="009D3435"/>
    <w:rsid w:val="009D3901"/>
    <w:rsid w:val="009D3D9F"/>
    <w:rsid w:val="009D5741"/>
    <w:rsid w:val="009D602F"/>
    <w:rsid w:val="009D6BFF"/>
    <w:rsid w:val="009D6F95"/>
    <w:rsid w:val="009E7503"/>
    <w:rsid w:val="009F2596"/>
    <w:rsid w:val="009F405B"/>
    <w:rsid w:val="009F565A"/>
    <w:rsid w:val="00A01404"/>
    <w:rsid w:val="00A020D9"/>
    <w:rsid w:val="00A029E9"/>
    <w:rsid w:val="00A043A5"/>
    <w:rsid w:val="00A0486F"/>
    <w:rsid w:val="00A06216"/>
    <w:rsid w:val="00A13CAC"/>
    <w:rsid w:val="00A15930"/>
    <w:rsid w:val="00A15D15"/>
    <w:rsid w:val="00A16A5D"/>
    <w:rsid w:val="00A16A68"/>
    <w:rsid w:val="00A17CDE"/>
    <w:rsid w:val="00A20631"/>
    <w:rsid w:val="00A22426"/>
    <w:rsid w:val="00A23405"/>
    <w:rsid w:val="00A242DE"/>
    <w:rsid w:val="00A24567"/>
    <w:rsid w:val="00A2535F"/>
    <w:rsid w:val="00A2754A"/>
    <w:rsid w:val="00A2771D"/>
    <w:rsid w:val="00A34833"/>
    <w:rsid w:val="00A35005"/>
    <w:rsid w:val="00A35FDD"/>
    <w:rsid w:val="00A3692A"/>
    <w:rsid w:val="00A40104"/>
    <w:rsid w:val="00A42681"/>
    <w:rsid w:val="00A44068"/>
    <w:rsid w:val="00A446F6"/>
    <w:rsid w:val="00A50D1F"/>
    <w:rsid w:val="00A5519B"/>
    <w:rsid w:val="00A553DE"/>
    <w:rsid w:val="00A55DFA"/>
    <w:rsid w:val="00A57CC5"/>
    <w:rsid w:val="00A6085E"/>
    <w:rsid w:val="00A61A4D"/>
    <w:rsid w:val="00A634A3"/>
    <w:rsid w:val="00A641B1"/>
    <w:rsid w:val="00A648CC"/>
    <w:rsid w:val="00A67B54"/>
    <w:rsid w:val="00A72B5A"/>
    <w:rsid w:val="00A759FF"/>
    <w:rsid w:val="00A80ECC"/>
    <w:rsid w:val="00A84A19"/>
    <w:rsid w:val="00A91339"/>
    <w:rsid w:val="00A97BA6"/>
    <w:rsid w:val="00AA04CC"/>
    <w:rsid w:val="00AA18D4"/>
    <w:rsid w:val="00AA3346"/>
    <w:rsid w:val="00AA4FF8"/>
    <w:rsid w:val="00AA669C"/>
    <w:rsid w:val="00AA71D7"/>
    <w:rsid w:val="00AA78D3"/>
    <w:rsid w:val="00AB6631"/>
    <w:rsid w:val="00AC0B78"/>
    <w:rsid w:val="00AC1E31"/>
    <w:rsid w:val="00AC28EC"/>
    <w:rsid w:val="00AD24AD"/>
    <w:rsid w:val="00AD2644"/>
    <w:rsid w:val="00AD5EB8"/>
    <w:rsid w:val="00AD6845"/>
    <w:rsid w:val="00AD77C3"/>
    <w:rsid w:val="00AD7E9B"/>
    <w:rsid w:val="00AE3786"/>
    <w:rsid w:val="00AF42AA"/>
    <w:rsid w:val="00B06C77"/>
    <w:rsid w:val="00B118DA"/>
    <w:rsid w:val="00B11E62"/>
    <w:rsid w:val="00B17E6D"/>
    <w:rsid w:val="00B22EBF"/>
    <w:rsid w:val="00B23032"/>
    <w:rsid w:val="00B233AC"/>
    <w:rsid w:val="00B27764"/>
    <w:rsid w:val="00B316A1"/>
    <w:rsid w:val="00B316E2"/>
    <w:rsid w:val="00B34269"/>
    <w:rsid w:val="00B349C2"/>
    <w:rsid w:val="00B40D2C"/>
    <w:rsid w:val="00B473BC"/>
    <w:rsid w:val="00B509D0"/>
    <w:rsid w:val="00B51186"/>
    <w:rsid w:val="00B5478A"/>
    <w:rsid w:val="00B60CF5"/>
    <w:rsid w:val="00B61C89"/>
    <w:rsid w:val="00B6266A"/>
    <w:rsid w:val="00B6315F"/>
    <w:rsid w:val="00B64A5E"/>
    <w:rsid w:val="00B6770C"/>
    <w:rsid w:val="00B67C8B"/>
    <w:rsid w:val="00B729A6"/>
    <w:rsid w:val="00B74EFB"/>
    <w:rsid w:val="00B7563C"/>
    <w:rsid w:val="00B777F7"/>
    <w:rsid w:val="00B77D37"/>
    <w:rsid w:val="00B81043"/>
    <w:rsid w:val="00B839A9"/>
    <w:rsid w:val="00B87B8B"/>
    <w:rsid w:val="00B90EBA"/>
    <w:rsid w:val="00B91CDC"/>
    <w:rsid w:val="00B928E8"/>
    <w:rsid w:val="00B93292"/>
    <w:rsid w:val="00B95786"/>
    <w:rsid w:val="00B95973"/>
    <w:rsid w:val="00B97484"/>
    <w:rsid w:val="00BA08CC"/>
    <w:rsid w:val="00BA0D15"/>
    <w:rsid w:val="00BA4AC8"/>
    <w:rsid w:val="00BA7CAD"/>
    <w:rsid w:val="00BB41FA"/>
    <w:rsid w:val="00BB5F43"/>
    <w:rsid w:val="00BB5F88"/>
    <w:rsid w:val="00BC1E9A"/>
    <w:rsid w:val="00BC1F4B"/>
    <w:rsid w:val="00BC23DC"/>
    <w:rsid w:val="00BC3526"/>
    <w:rsid w:val="00BC3A15"/>
    <w:rsid w:val="00BC4C52"/>
    <w:rsid w:val="00BC77FA"/>
    <w:rsid w:val="00BC7AA4"/>
    <w:rsid w:val="00BD0248"/>
    <w:rsid w:val="00BD0751"/>
    <w:rsid w:val="00BD1A44"/>
    <w:rsid w:val="00BD6B98"/>
    <w:rsid w:val="00BE098F"/>
    <w:rsid w:val="00BE29BD"/>
    <w:rsid w:val="00BE3260"/>
    <w:rsid w:val="00BE462B"/>
    <w:rsid w:val="00BE6AB5"/>
    <w:rsid w:val="00BE760C"/>
    <w:rsid w:val="00BF0087"/>
    <w:rsid w:val="00BF4B44"/>
    <w:rsid w:val="00C00E44"/>
    <w:rsid w:val="00C013E3"/>
    <w:rsid w:val="00C0213B"/>
    <w:rsid w:val="00C02A75"/>
    <w:rsid w:val="00C02ED3"/>
    <w:rsid w:val="00C03DBC"/>
    <w:rsid w:val="00C04572"/>
    <w:rsid w:val="00C04ADF"/>
    <w:rsid w:val="00C04F04"/>
    <w:rsid w:val="00C054C0"/>
    <w:rsid w:val="00C1124D"/>
    <w:rsid w:val="00C11790"/>
    <w:rsid w:val="00C15BCF"/>
    <w:rsid w:val="00C17545"/>
    <w:rsid w:val="00C240D9"/>
    <w:rsid w:val="00C2538D"/>
    <w:rsid w:val="00C266E0"/>
    <w:rsid w:val="00C269E8"/>
    <w:rsid w:val="00C27ACB"/>
    <w:rsid w:val="00C27EE9"/>
    <w:rsid w:val="00C3016B"/>
    <w:rsid w:val="00C30AAC"/>
    <w:rsid w:val="00C30FE9"/>
    <w:rsid w:val="00C33E30"/>
    <w:rsid w:val="00C33F8B"/>
    <w:rsid w:val="00C35121"/>
    <w:rsid w:val="00C35775"/>
    <w:rsid w:val="00C42C17"/>
    <w:rsid w:val="00C43214"/>
    <w:rsid w:val="00C4357F"/>
    <w:rsid w:val="00C55528"/>
    <w:rsid w:val="00C55715"/>
    <w:rsid w:val="00C62024"/>
    <w:rsid w:val="00C62316"/>
    <w:rsid w:val="00C63D1D"/>
    <w:rsid w:val="00C6565A"/>
    <w:rsid w:val="00C66B78"/>
    <w:rsid w:val="00C671D8"/>
    <w:rsid w:val="00C71D14"/>
    <w:rsid w:val="00C72DDB"/>
    <w:rsid w:val="00C75876"/>
    <w:rsid w:val="00C77374"/>
    <w:rsid w:val="00C77D08"/>
    <w:rsid w:val="00C77FC8"/>
    <w:rsid w:val="00C8242D"/>
    <w:rsid w:val="00C82A0A"/>
    <w:rsid w:val="00C87C42"/>
    <w:rsid w:val="00C87FA5"/>
    <w:rsid w:val="00C90320"/>
    <w:rsid w:val="00C9443A"/>
    <w:rsid w:val="00C97BD9"/>
    <w:rsid w:val="00CA10FA"/>
    <w:rsid w:val="00CA2E48"/>
    <w:rsid w:val="00CA38AE"/>
    <w:rsid w:val="00CA4F3C"/>
    <w:rsid w:val="00CB2897"/>
    <w:rsid w:val="00CB3430"/>
    <w:rsid w:val="00CB3FCA"/>
    <w:rsid w:val="00CB4C15"/>
    <w:rsid w:val="00CB5525"/>
    <w:rsid w:val="00CC0340"/>
    <w:rsid w:val="00CC6CC5"/>
    <w:rsid w:val="00CC7B7D"/>
    <w:rsid w:val="00CD143B"/>
    <w:rsid w:val="00CD22FD"/>
    <w:rsid w:val="00CD2A30"/>
    <w:rsid w:val="00CD59E6"/>
    <w:rsid w:val="00CD629B"/>
    <w:rsid w:val="00CE1D51"/>
    <w:rsid w:val="00CE2A67"/>
    <w:rsid w:val="00CE3810"/>
    <w:rsid w:val="00CF1304"/>
    <w:rsid w:val="00CF1837"/>
    <w:rsid w:val="00CF4A15"/>
    <w:rsid w:val="00CF6D9B"/>
    <w:rsid w:val="00D0107D"/>
    <w:rsid w:val="00D014FA"/>
    <w:rsid w:val="00D04DBC"/>
    <w:rsid w:val="00D06951"/>
    <w:rsid w:val="00D0761E"/>
    <w:rsid w:val="00D12238"/>
    <w:rsid w:val="00D128EA"/>
    <w:rsid w:val="00D13D78"/>
    <w:rsid w:val="00D16109"/>
    <w:rsid w:val="00D17375"/>
    <w:rsid w:val="00D213C3"/>
    <w:rsid w:val="00D30B64"/>
    <w:rsid w:val="00D4079B"/>
    <w:rsid w:val="00D42939"/>
    <w:rsid w:val="00D4432B"/>
    <w:rsid w:val="00D4603E"/>
    <w:rsid w:val="00D51F98"/>
    <w:rsid w:val="00D56E75"/>
    <w:rsid w:val="00D57541"/>
    <w:rsid w:val="00D613A9"/>
    <w:rsid w:val="00D62B53"/>
    <w:rsid w:val="00D631C2"/>
    <w:rsid w:val="00D63F6F"/>
    <w:rsid w:val="00D64B46"/>
    <w:rsid w:val="00D65BC8"/>
    <w:rsid w:val="00D66EEB"/>
    <w:rsid w:val="00D713C9"/>
    <w:rsid w:val="00D72E1F"/>
    <w:rsid w:val="00D743ED"/>
    <w:rsid w:val="00D76FFF"/>
    <w:rsid w:val="00D801BF"/>
    <w:rsid w:val="00D84577"/>
    <w:rsid w:val="00D860C2"/>
    <w:rsid w:val="00D9031E"/>
    <w:rsid w:val="00D920CC"/>
    <w:rsid w:val="00D923CA"/>
    <w:rsid w:val="00D92F6F"/>
    <w:rsid w:val="00D93B5A"/>
    <w:rsid w:val="00D95886"/>
    <w:rsid w:val="00D97773"/>
    <w:rsid w:val="00DA21DC"/>
    <w:rsid w:val="00DA70C7"/>
    <w:rsid w:val="00DB06C0"/>
    <w:rsid w:val="00DB1B0E"/>
    <w:rsid w:val="00DB42F7"/>
    <w:rsid w:val="00DB5966"/>
    <w:rsid w:val="00DB5ABD"/>
    <w:rsid w:val="00DB6432"/>
    <w:rsid w:val="00DC1157"/>
    <w:rsid w:val="00DC2D16"/>
    <w:rsid w:val="00DC2E56"/>
    <w:rsid w:val="00DC307E"/>
    <w:rsid w:val="00DC622D"/>
    <w:rsid w:val="00DC7D29"/>
    <w:rsid w:val="00DD0446"/>
    <w:rsid w:val="00DD1944"/>
    <w:rsid w:val="00DD2304"/>
    <w:rsid w:val="00DD45D1"/>
    <w:rsid w:val="00DD4B6A"/>
    <w:rsid w:val="00DD54BE"/>
    <w:rsid w:val="00DE086C"/>
    <w:rsid w:val="00DE34EA"/>
    <w:rsid w:val="00DE4D09"/>
    <w:rsid w:val="00DE66E4"/>
    <w:rsid w:val="00DF1C98"/>
    <w:rsid w:val="00DF589A"/>
    <w:rsid w:val="00DF605B"/>
    <w:rsid w:val="00DF6073"/>
    <w:rsid w:val="00DF777F"/>
    <w:rsid w:val="00E06A1A"/>
    <w:rsid w:val="00E1321F"/>
    <w:rsid w:val="00E1326E"/>
    <w:rsid w:val="00E13443"/>
    <w:rsid w:val="00E177DE"/>
    <w:rsid w:val="00E17893"/>
    <w:rsid w:val="00E210D8"/>
    <w:rsid w:val="00E21E73"/>
    <w:rsid w:val="00E21F31"/>
    <w:rsid w:val="00E220EA"/>
    <w:rsid w:val="00E23093"/>
    <w:rsid w:val="00E33219"/>
    <w:rsid w:val="00E3344E"/>
    <w:rsid w:val="00E35AE2"/>
    <w:rsid w:val="00E37FC8"/>
    <w:rsid w:val="00E40A59"/>
    <w:rsid w:val="00E418D5"/>
    <w:rsid w:val="00E43654"/>
    <w:rsid w:val="00E44C92"/>
    <w:rsid w:val="00E458ED"/>
    <w:rsid w:val="00E45BA8"/>
    <w:rsid w:val="00E472A7"/>
    <w:rsid w:val="00E515DB"/>
    <w:rsid w:val="00E517AD"/>
    <w:rsid w:val="00E5186F"/>
    <w:rsid w:val="00E52E61"/>
    <w:rsid w:val="00E53F0A"/>
    <w:rsid w:val="00E5421C"/>
    <w:rsid w:val="00E558BC"/>
    <w:rsid w:val="00E55E92"/>
    <w:rsid w:val="00E56DDC"/>
    <w:rsid w:val="00E56F64"/>
    <w:rsid w:val="00E6030A"/>
    <w:rsid w:val="00E61262"/>
    <w:rsid w:val="00E6419C"/>
    <w:rsid w:val="00E6659F"/>
    <w:rsid w:val="00E6676A"/>
    <w:rsid w:val="00E67168"/>
    <w:rsid w:val="00E71AC8"/>
    <w:rsid w:val="00E73A4F"/>
    <w:rsid w:val="00E73EB8"/>
    <w:rsid w:val="00E74BB3"/>
    <w:rsid w:val="00E74FC5"/>
    <w:rsid w:val="00E775BB"/>
    <w:rsid w:val="00E80F06"/>
    <w:rsid w:val="00E81EDA"/>
    <w:rsid w:val="00E82D0A"/>
    <w:rsid w:val="00E83423"/>
    <w:rsid w:val="00E87A3C"/>
    <w:rsid w:val="00E87F35"/>
    <w:rsid w:val="00E9534A"/>
    <w:rsid w:val="00E95F26"/>
    <w:rsid w:val="00EA1027"/>
    <w:rsid w:val="00EA33FE"/>
    <w:rsid w:val="00EA3907"/>
    <w:rsid w:val="00EA443D"/>
    <w:rsid w:val="00EB074F"/>
    <w:rsid w:val="00EB6D95"/>
    <w:rsid w:val="00EB7850"/>
    <w:rsid w:val="00EB7B19"/>
    <w:rsid w:val="00EC00FF"/>
    <w:rsid w:val="00EC3405"/>
    <w:rsid w:val="00EC6946"/>
    <w:rsid w:val="00EC6C17"/>
    <w:rsid w:val="00ED065E"/>
    <w:rsid w:val="00ED07A6"/>
    <w:rsid w:val="00ED3A38"/>
    <w:rsid w:val="00ED4FA5"/>
    <w:rsid w:val="00ED57DE"/>
    <w:rsid w:val="00ED6446"/>
    <w:rsid w:val="00EE0541"/>
    <w:rsid w:val="00EE0C28"/>
    <w:rsid w:val="00EF0771"/>
    <w:rsid w:val="00EF1A87"/>
    <w:rsid w:val="00EF3072"/>
    <w:rsid w:val="00EF3175"/>
    <w:rsid w:val="00EF3AC9"/>
    <w:rsid w:val="00EF56E4"/>
    <w:rsid w:val="00EF77C7"/>
    <w:rsid w:val="00F00D40"/>
    <w:rsid w:val="00F014C3"/>
    <w:rsid w:val="00F01AFA"/>
    <w:rsid w:val="00F074F7"/>
    <w:rsid w:val="00F10AA2"/>
    <w:rsid w:val="00F121A9"/>
    <w:rsid w:val="00F16B86"/>
    <w:rsid w:val="00F17C51"/>
    <w:rsid w:val="00F2113E"/>
    <w:rsid w:val="00F2159B"/>
    <w:rsid w:val="00F23F20"/>
    <w:rsid w:val="00F240CF"/>
    <w:rsid w:val="00F25169"/>
    <w:rsid w:val="00F2633E"/>
    <w:rsid w:val="00F26AC0"/>
    <w:rsid w:val="00F31ACD"/>
    <w:rsid w:val="00F3506D"/>
    <w:rsid w:val="00F3520E"/>
    <w:rsid w:val="00F361D3"/>
    <w:rsid w:val="00F4024E"/>
    <w:rsid w:val="00F40AE5"/>
    <w:rsid w:val="00F41715"/>
    <w:rsid w:val="00F42427"/>
    <w:rsid w:val="00F4619B"/>
    <w:rsid w:val="00F4630B"/>
    <w:rsid w:val="00F50651"/>
    <w:rsid w:val="00F54F53"/>
    <w:rsid w:val="00F55FAF"/>
    <w:rsid w:val="00F60081"/>
    <w:rsid w:val="00F6080D"/>
    <w:rsid w:val="00F61908"/>
    <w:rsid w:val="00F61A29"/>
    <w:rsid w:val="00F61DBF"/>
    <w:rsid w:val="00F6458B"/>
    <w:rsid w:val="00F65CC1"/>
    <w:rsid w:val="00F65CF4"/>
    <w:rsid w:val="00F66C0F"/>
    <w:rsid w:val="00F71B16"/>
    <w:rsid w:val="00F7210B"/>
    <w:rsid w:val="00F7728F"/>
    <w:rsid w:val="00F86B7F"/>
    <w:rsid w:val="00F9098E"/>
    <w:rsid w:val="00F909D4"/>
    <w:rsid w:val="00F91256"/>
    <w:rsid w:val="00F93303"/>
    <w:rsid w:val="00F95D7C"/>
    <w:rsid w:val="00FA2E9D"/>
    <w:rsid w:val="00FA34C3"/>
    <w:rsid w:val="00FA3923"/>
    <w:rsid w:val="00FA69B0"/>
    <w:rsid w:val="00FA73DA"/>
    <w:rsid w:val="00FB1749"/>
    <w:rsid w:val="00FB55D9"/>
    <w:rsid w:val="00FB6B76"/>
    <w:rsid w:val="00FC15F7"/>
    <w:rsid w:val="00FC2362"/>
    <w:rsid w:val="00FC43E8"/>
    <w:rsid w:val="00FC6F80"/>
    <w:rsid w:val="00FD513E"/>
    <w:rsid w:val="00FE0C9B"/>
    <w:rsid w:val="00FE1D7F"/>
    <w:rsid w:val="00FE5B91"/>
    <w:rsid w:val="00FE6302"/>
    <w:rsid w:val="00FE6EEA"/>
    <w:rsid w:val="00FF1C2E"/>
    <w:rsid w:val="00FF559A"/>
    <w:rsid w:val="00FF6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vertical-relative:page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359D65F1"/>
  <w15:docId w15:val="{8FD6D115-0996-4C26-BE2A-F870E818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2A7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4B797D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9FF"/>
    <w:rPr>
      <w:color w:val="0000FF" w:themeColor="hyperlink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NanumGothic" w:eastAsia="NanumGothic" w:hAnsi="NanumGothic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NanumGothic" w:eastAsia="NanumGothic" w:hAnsi="NanumGothic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basedOn w:val="a0"/>
    <w:link w:val="a8"/>
    <w:rsid w:val="00A759FF"/>
    <w:rPr>
      <w:rFonts w:ascii="NanumGothic" w:eastAsia="NanumGothic" w:hAnsi="NanumGothic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6"/>
      <w:szCs w:val="16"/>
    </w:rPr>
  </w:style>
  <w:style w:type="character" w:customStyle="1" w:styleId="Char3">
    <w:name w:val="이력서 목차 Char"/>
    <w:basedOn w:val="a0"/>
    <w:link w:val="a9"/>
    <w:rsid w:val="00A759FF"/>
    <w:rPr>
      <w:rFonts w:ascii="NanumGothic" w:eastAsia="NanumGothic" w:hAnsi="NanumGothic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A759FF"/>
    <w:rPr>
      <w:rFonts w:ascii="NanumGothic" w:eastAsia="NanumGothic" w:hAnsi="NanumGothic" w:cs="맑은 고딕"/>
      <w:color w:val="000000"/>
      <w:kern w:val="0"/>
      <w:sz w:val="16"/>
      <w:szCs w:val="16"/>
    </w:rPr>
  </w:style>
  <w:style w:type="character" w:customStyle="1" w:styleId="Char4">
    <w:name w:val="표 내용 Char"/>
    <w:basedOn w:val="a0"/>
    <w:link w:val="aa"/>
    <w:rsid w:val="00A759FF"/>
    <w:rPr>
      <w:rFonts w:ascii="NanumGothic" w:eastAsia="NanumGothic" w:hAnsi="NanumGothic" w:cs="맑은 고딕"/>
      <w:color w:val="000000"/>
      <w:kern w:val="0"/>
      <w:sz w:val="18"/>
      <w:szCs w:val="18"/>
    </w:rPr>
  </w:style>
  <w:style w:type="paragraph" w:styleId="ab">
    <w:name w:val="Normal (Web)"/>
    <w:basedOn w:val="a"/>
    <w:uiPriority w:val="99"/>
    <w:unhideWhenUsed/>
    <w:rsid w:val="00A4406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8D7C83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character" w:customStyle="1" w:styleId="3Char">
    <w:name w:val="제목 3 Char"/>
    <w:basedOn w:val="a0"/>
    <w:link w:val="3"/>
    <w:uiPriority w:val="9"/>
    <w:rsid w:val="004B797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txt">
    <w:name w:val="txt"/>
    <w:basedOn w:val="a"/>
    <w:rsid w:val="004B797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">
    <w:name w:val="word_dic"/>
    <w:basedOn w:val="a0"/>
    <w:rsid w:val="004B797D"/>
  </w:style>
  <w:style w:type="character" w:styleId="ad">
    <w:name w:val="Strong"/>
    <w:basedOn w:val="a0"/>
    <w:uiPriority w:val="22"/>
    <w:qFormat/>
    <w:rsid w:val="004B797D"/>
    <w:rPr>
      <w:b/>
      <w:bCs/>
    </w:rPr>
  </w:style>
  <w:style w:type="paragraph" w:styleId="ae">
    <w:name w:val="List Paragraph"/>
    <w:basedOn w:val="a"/>
    <w:uiPriority w:val="34"/>
    <w:rsid w:val="00D4603E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C97BD9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445837"/>
    <w:rPr>
      <w:sz w:val="18"/>
      <w:szCs w:val="18"/>
    </w:rPr>
  </w:style>
  <w:style w:type="paragraph" w:styleId="af0">
    <w:name w:val="annotation text"/>
    <w:basedOn w:val="a"/>
    <w:link w:val="Char5"/>
    <w:uiPriority w:val="99"/>
    <w:unhideWhenUsed/>
    <w:rsid w:val="00445837"/>
    <w:pPr>
      <w:jc w:val="left"/>
    </w:pPr>
    <w:rPr>
      <w:szCs w:val="22"/>
    </w:rPr>
  </w:style>
  <w:style w:type="character" w:customStyle="1" w:styleId="Char5">
    <w:name w:val="메모 텍스트 Char"/>
    <w:basedOn w:val="a0"/>
    <w:link w:val="af0"/>
    <w:uiPriority w:val="99"/>
    <w:rsid w:val="00445837"/>
    <w:rPr>
      <w:szCs w:val="22"/>
    </w:rPr>
  </w:style>
  <w:style w:type="character" w:styleId="af1">
    <w:name w:val="footnote reference"/>
    <w:basedOn w:val="a0"/>
    <w:uiPriority w:val="99"/>
    <w:semiHidden/>
    <w:unhideWhenUsed/>
    <w:rsid w:val="00445837"/>
    <w:rPr>
      <w:vertAlign w:val="superscript"/>
    </w:rPr>
  </w:style>
  <w:style w:type="paragraph" w:styleId="af2">
    <w:name w:val="annotation subject"/>
    <w:basedOn w:val="af0"/>
    <w:next w:val="af0"/>
    <w:link w:val="Char6"/>
    <w:uiPriority w:val="99"/>
    <w:semiHidden/>
    <w:unhideWhenUsed/>
    <w:rsid w:val="009247CF"/>
    <w:rPr>
      <w:b/>
      <w:bCs/>
      <w:szCs w:val="20"/>
    </w:rPr>
  </w:style>
  <w:style w:type="character" w:customStyle="1" w:styleId="Char6">
    <w:name w:val="메모 주제 Char"/>
    <w:basedOn w:val="Char5"/>
    <w:link w:val="af2"/>
    <w:uiPriority w:val="99"/>
    <w:semiHidden/>
    <w:rsid w:val="009247CF"/>
    <w:rPr>
      <w:b/>
      <w:bCs/>
      <w:szCs w:val="22"/>
    </w:rPr>
  </w:style>
  <w:style w:type="paragraph" w:styleId="af3">
    <w:name w:val="Revision"/>
    <w:hidden/>
    <w:uiPriority w:val="99"/>
    <w:semiHidden/>
    <w:rsid w:val="0092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A8B61E2-200A-4C66-B17B-4BEB0955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허정욱/청년S/W아카데미/삼성전자</cp:lastModifiedBy>
  <cp:revision>5</cp:revision>
  <cp:lastPrinted>2022-10-19T01:42:00Z</cp:lastPrinted>
  <dcterms:created xsi:type="dcterms:W3CDTF">2023-02-08T07:53:00Z</dcterms:created>
  <dcterms:modified xsi:type="dcterms:W3CDTF">2023-02-10T05:00:00Z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FLCMData">
    <vt:lpwstr>3A2C192665DB81E7A3BFBD401564D9B57FB382A3871FA5A3D08CB517F64D5A7CCEFDFE83CCFB51D0D4C74A8F48559A82CBFC27F67C399907A6B6846057052BD3</vt:lpwstr>
  </property>
</Properties>
</file>